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553E8" w14:textId="77777777" w:rsidR="00000000" w:rsidRDefault="00000000">
      <w:pPr>
        <w:numPr>
          <w:ilvl w:val="0"/>
          <w:numId w:val="3"/>
        </w:numPr>
        <w:spacing w:before="100" w:beforeAutospacing="1" w:after="100" w:afterAutospacing="1"/>
        <w:divId w:val="1595438060"/>
        <w:rPr>
          <w:rFonts w:ascii="Helvetica" w:eastAsia="Times New Roman" w:hAnsi="Helvetica" w:cs="Helvetica"/>
          <w:spacing w:val="3"/>
          <w:sz w:val="21"/>
          <w:szCs w:val="21"/>
        </w:rPr>
      </w:pPr>
      <w:r>
        <w:rPr>
          <w:rFonts w:ascii="Helvetica" w:eastAsia="Times New Roman" w:hAnsi="Helvetica" w:cs="Helvetica"/>
          <w:spacing w:val="3"/>
          <w:sz w:val="21"/>
          <w:szCs w:val="21"/>
        </w:rPr>
        <w:fldChar w:fldCharType="begin"/>
      </w:r>
      <w:r>
        <w:rPr>
          <w:rFonts w:ascii="Helvetica" w:eastAsia="Times New Roman" w:hAnsi="Helvetica" w:cs="Helvetica"/>
          <w:spacing w:val="3"/>
          <w:sz w:val="21"/>
          <w:szCs w:val="21"/>
        </w:rPr>
        <w:instrText>HYPERLINK "../../Downloads/_book%20R%20studio/_book/"</w:instrText>
      </w:r>
      <w:r>
        <w:rPr>
          <w:rFonts w:ascii="Helvetica" w:eastAsia="Times New Roman" w:hAnsi="Helvetica" w:cs="Helvetica"/>
          <w:spacing w:val="3"/>
          <w:sz w:val="21"/>
          <w:szCs w:val="21"/>
        </w:rPr>
      </w:r>
      <w:r>
        <w:rPr>
          <w:rFonts w:ascii="Helvetica" w:eastAsia="Times New Roman" w:hAnsi="Helvetica" w:cs="Helvetica"/>
          <w:spacing w:val="3"/>
          <w:sz w:val="21"/>
          <w:szCs w:val="21"/>
        </w:rPr>
        <w:fldChar w:fldCharType="separate"/>
      </w:r>
      <w:r>
        <w:rPr>
          <w:rStyle w:val="Hipervnculo"/>
          <w:rFonts w:ascii="Helvetica" w:eastAsia="Times New Roman" w:hAnsi="Helvetica" w:cs="Helvetica"/>
          <w:spacing w:val="3"/>
          <w:sz w:val="21"/>
          <w:szCs w:val="21"/>
        </w:rPr>
        <w:t xml:space="preserve">A </w:t>
      </w:r>
      <w:proofErr w:type="spellStart"/>
      <w:r>
        <w:rPr>
          <w:rStyle w:val="Hipervnculo"/>
          <w:rFonts w:ascii="Helvetica" w:eastAsia="Times New Roman" w:hAnsi="Helvetica" w:cs="Helvetica"/>
          <w:spacing w:val="3"/>
          <w:sz w:val="21"/>
          <w:szCs w:val="21"/>
        </w:rPr>
        <w:t>Minimal</w:t>
      </w:r>
      <w:proofErr w:type="spellEnd"/>
      <w:r>
        <w:rPr>
          <w:rStyle w:val="Hipervnculo"/>
          <w:rFonts w:ascii="Helvetica" w:eastAsia="Times New Roman" w:hAnsi="Helvetica" w:cs="Helvetica"/>
          <w:spacing w:val="3"/>
          <w:sz w:val="21"/>
          <w:szCs w:val="21"/>
        </w:rPr>
        <w:t xml:space="preserve"> Book </w:t>
      </w:r>
      <w:proofErr w:type="spellStart"/>
      <w:r>
        <w:rPr>
          <w:rStyle w:val="Hipervnculo"/>
          <w:rFonts w:ascii="Helvetica" w:eastAsia="Times New Roman" w:hAnsi="Helvetica" w:cs="Helvetica"/>
          <w:spacing w:val="3"/>
          <w:sz w:val="21"/>
          <w:szCs w:val="21"/>
        </w:rPr>
        <w:t>Example</w:t>
      </w:r>
      <w:proofErr w:type="spellEnd"/>
      <w:r>
        <w:rPr>
          <w:rFonts w:ascii="Helvetica" w:eastAsia="Times New Roman" w:hAnsi="Helvetica" w:cs="Helvetica"/>
          <w:spacing w:val="3"/>
          <w:sz w:val="21"/>
          <w:szCs w:val="21"/>
        </w:rPr>
        <w:fldChar w:fldCharType="end"/>
      </w:r>
    </w:p>
    <w:p w14:paraId="3360DFF2" w14:textId="77777777" w:rsidR="00000000" w:rsidRDefault="00000000">
      <w:pPr>
        <w:pStyle w:val="divider"/>
        <w:numPr>
          <w:ilvl w:val="0"/>
          <w:numId w:val="3"/>
        </w:numPr>
        <w:divId w:val="1595438060"/>
        <w:rPr>
          <w:rFonts w:ascii="Helvetica" w:eastAsia="Times New Roman" w:hAnsi="Helvetica" w:cs="Helvetica"/>
          <w:spacing w:val="3"/>
          <w:sz w:val="21"/>
          <w:szCs w:val="21"/>
        </w:rPr>
      </w:pPr>
    </w:p>
    <w:p w14:paraId="267C19A3" w14:textId="77777777" w:rsidR="00000000" w:rsidRDefault="00000000">
      <w:pPr>
        <w:pStyle w:val="chapter"/>
        <w:numPr>
          <w:ilvl w:val="0"/>
          <w:numId w:val="3"/>
        </w:numPr>
        <w:divId w:val="1595438060"/>
        <w:rPr>
          <w:rFonts w:ascii="Helvetica" w:eastAsia="Times New Roman" w:hAnsi="Helvetica" w:cs="Helvetica"/>
          <w:spacing w:val="3"/>
          <w:sz w:val="21"/>
          <w:szCs w:val="21"/>
        </w:rPr>
      </w:pPr>
      <w:hyperlink r:id="rId5" w:history="1">
        <w:r>
          <w:rPr>
            <w:rStyle w:val="Hipervnculo"/>
            <w:rFonts w:ascii="Helvetica" w:eastAsia="Times New Roman" w:hAnsi="Helvetica" w:cs="Helvetica"/>
            <w:b/>
            <w:bCs/>
            <w:spacing w:val="3"/>
            <w:sz w:val="21"/>
            <w:szCs w:val="21"/>
          </w:rPr>
          <w:t>1</w:t>
        </w:r>
        <w:r>
          <w:rPr>
            <w:rStyle w:val="Hipervnculo"/>
            <w:rFonts w:ascii="Helvetica" w:eastAsia="Times New Roman" w:hAnsi="Helvetica" w:cs="Helvetica"/>
            <w:spacing w:val="3"/>
            <w:sz w:val="21"/>
            <w:szCs w:val="21"/>
          </w:rPr>
          <w:t xml:space="preserve"> </w:t>
        </w:r>
        <w:proofErr w:type="gramStart"/>
        <w:r>
          <w:rPr>
            <w:rStyle w:val="Hipervnculo"/>
            <w:rFonts w:ascii="Helvetica" w:eastAsia="Times New Roman" w:hAnsi="Helvetica" w:cs="Helvetica"/>
            <w:spacing w:val="3"/>
            <w:sz w:val="21"/>
            <w:szCs w:val="21"/>
          </w:rPr>
          <w:t>Introducción</w:t>
        </w:r>
        <w:proofErr w:type="gramEnd"/>
      </w:hyperlink>
      <w:r>
        <w:rPr>
          <w:rFonts w:ascii="Helvetica" w:eastAsia="Times New Roman" w:hAnsi="Helvetica" w:cs="Helvetica"/>
          <w:spacing w:val="3"/>
          <w:sz w:val="21"/>
          <w:szCs w:val="21"/>
        </w:rPr>
        <w:t xml:space="preserve"> </w:t>
      </w:r>
    </w:p>
    <w:p w14:paraId="01F04A13" w14:textId="77777777" w:rsidR="00000000" w:rsidRDefault="00000000">
      <w:pPr>
        <w:pStyle w:val="chapter"/>
        <w:numPr>
          <w:ilvl w:val="1"/>
          <w:numId w:val="3"/>
        </w:numPr>
        <w:divId w:val="1595438060"/>
        <w:rPr>
          <w:rFonts w:ascii="Helvetica" w:eastAsia="Times New Roman" w:hAnsi="Helvetica" w:cs="Helvetica"/>
          <w:spacing w:val="3"/>
          <w:sz w:val="21"/>
          <w:szCs w:val="21"/>
        </w:rPr>
      </w:pPr>
      <w:hyperlink r:id="rId6" w:anchor="consideraciones-y-recomendaciones-de-como-mejorar-el-autoaprendizaje-en-r-y-en-otra-herramienta-similar" w:history="1">
        <w:r>
          <w:rPr>
            <w:rStyle w:val="Hipervnculo"/>
            <w:rFonts w:ascii="Helvetica" w:eastAsia="Times New Roman" w:hAnsi="Helvetica" w:cs="Helvetica"/>
            <w:b/>
            <w:bCs/>
            <w:spacing w:val="3"/>
            <w:sz w:val="21"/>
            <w:szCs w:val="21"/>
          </w:rPr>
          <w:t>1.0.1</w:t>
        </w:r>
        <w:r>
          <w:rPr>
            <w:rStyle w:val="Hipervnculo"/>
            <w:rFonts w:ascii="Helvetica" w:eastAsia="Times New Roman" w:hAnsi="Helvetica" w:cs="Helvetica"/>
            <w:spacing w:val="3"/>
            <w:sz w:val="21"/>
            <w:szCs w:val="21"/>
          </w:rPr>
          <w:t xml:space="preserve"> Consideraciones y recomendaciones de </w:t>
        </w:r>
        <w:proofErr w:type="spellStart"/>
        <w:r>
          <w:rPr>
            <w:rStyle w:val="Hipervnculo"/>
            <w:rFonts w:ascii="Helvetica" w:eastAsia="Times New Roman" w:hAnsi="Helvetica" w:cs="Helvetica"/>
            <w:spacing w:val="3"/>
            <w:sz w:val="21"/>
            <w:szCs w:val="21"/>
          </w:rPr>
          <w:t>como</w:t>
        </w:r>
        <w:proofErr w:type="spellEnd"/>
        <w:r>
          <w:rPr>
            <w:rStyle w:val="Hipervnculo"/>
            <w:rFonts w:ascii="Helvetica" w:eastAsia="Times New Roman" w:hAnsi="Helvetica" w:cs="Helvetica"/>
            <w:spacing w:val="3"/>
            <w:sz w:val="21"/>
            <w:szCs w:val="21"/>
          </w:rPr>
          <w:t xml:space="preserve"> mejorar el autoaprendizaje en R (¡y en otra herramienta similar!)</w:t>
        </w:r>
      </w:hyperlink>
    </w:p>
    <w:p w14:paraId="7A5675CB" w14:textId="77777777" w:rsidR="00000000" w:rsidRDefault="00000000">
      <w:pPr>
        <w:pStyle w:val="chapter"/>
        <w:numPr>
          <w:ilvl w:val="1"/>
          <w:numId w:val="3"/>
        </w:numPr>
        <w:divId w:val="1595438060"/>
        <w:rPr>
          <w:rFonts w:ascii="Helvetica" w:eastAsia="Times New Roman" w:hAnsi="Helvetica" w:cs="Helvetica"/>
          <w:spacing w:val="3"/>
          <w:sz w:val="21"/>
          <w:szCs w:val="21"/>
        </w:rPr>
      </w:pPr>
      <w:hyperlink r:id="rId7" w:anchor="definiciones-claves" w:history="1">
        <w:r>
          <w:rPr>
            <w:rStyle w:val="Hipervnculo"/>
            <w:rFonts w:ascii="Helvetica" w:eastAsia="Times New Roman" w:hAnsi="Helvetica" w:cs="Helvetica"/>
            <w:b/>
            <w:bCs/>
            <w:spacing w:val="3"/>
            <w:sz w:val="21"/>
            <w:szCs w:val="21"/>
          </w:rPr>
          <w:t>1.0.2</w:t>
        </w:r>
        <w:r>
          <w:rPr>
            <w:rStyle w:val="Hipervnculo"/>
            <w:rFonts w:ascii="Helvetica" w:eastAsia="Times New Roman" w:hAnsi="Helvetica" w:cs="Helvetica"/>
            <w:spacing w:val="3"/>
            <w:sz w:val="21"/>
            <w:szCs w:val="21"/>
          </w:rPr>
          <w:t xml:space="preserve"> Definiciones claves</w:t>
        </w:r>
      </w:hyperlink>
    </w:p>
    <w:p w14:paraId="61F1E41C" w14:textId="77777777" w:rsidR="00000000" w:rsidRDefault="00000000">
      <w:pPr>
        <w:pStyle w:val="chapter"/>
        <w:numPr>
          <w:ilvl w:val="0"/>
          <w:numId w:val="3"/>
        </w:numPr>
        <w:divId w:val="1595438060"/>
        <w:rPr>
          <w:rFonts w:ascii="Helvetica" w:eastAsia="Times New Roman" w:hAnsi="Helvetica" w:cs="Helvetica"/>
          <w:spacing w:val="3"/>
          <w:sz w:val="21"/>
          <w:szCs w:val="21"/>
        </w:rPr>
      </w:pPr>
      <w:hyperlink r:id="rId8" w:history="1">
        <w:r>
          <w:rPr>
            <w:rStyle w:val="Hipervnculo"/>
            <w:rFonts w:ascii="Helvetica" w:eastAsia="Times New Roman" w:hAnsi="Helvetica" w:cs="Helvetica"/>
            <w:b/>
            <w:bCs/>
            <w:spacing w:val="3"/>
            <w:sz w:val="21"/>
            <w:szCs w:val="21"/>
          </w:rPr>
          <w:t>2</w:t>
        </w:r>
        <w:r>
          <w:rPr>
            <w:rStyle w:val="Hipervnculo"/>
            <w:rFonts w:ascii="Helvetica" w:eastAsia="Times New Roman" w:hAnsi="Helvetica" w:cs="Helvetica"/>
            <w:spacing w:val="3"/>
            <w:sz w:val="21"/>
            <w:szCs w:val="21"/>
          </w:rPr>
          <w:t xml:space="preserve"> </w:t>
        </w:r>
        <w:proofErr w:type="gramStart"/>
        <w:r>
          <w:rPr>
            <w:rStyle w:val="Hipervnculo"/>
            <w:rFonts w:ascii="Helvetica" w:eastAsia="Times New Roman" w:hAnsi="Helvetica" w:cs="Helvetica"/>
            <w:spacing w:val="3"/>
            <w:sz w:val="21"/>
            <w:szCs w:val="21"/>
          </w:rPr>
          <w:t>Preparación</w:t>
        </w:r>
        <w:proofErr w:type="gramEnd"/>
        <w:r>
          <w:rPr>
            <w:rStyle w:val="Hipervnculo"/>
            <w:rFonts w:ascii="Helvetica" w:eastAsia="Times New Roman" w:hAnsi="Helvetica" w:cs="Helvetica"/>
            <w:spacing w:val="3"/>
            <w:sz w:val="21"/>
            <w:szCs w:val="21"/>
          </w:rPr>
          <w:t xml:space="preserve"> del ambiente de trabajo</w:t>
        </w:r>
      </w:hyperlink>
      <w:r>
        <w:rPr>
          <w:rFonts w:ascii="Helvetica" w:eastAsia="Times New Roman" w:hAnsi="Helvetica" w:cs="Helvetica"/>
          <w:spacing w:val="3"/>
          <w:sz w:val="21"/>
          <w:szCs w:val="21"/>
        </w:rPr>
        <w:t xml:space="preserve"> </w:t>
      </w:r>
    </w:p>
    <w:p w14:paraId="17C8DE37" w14:textId="77777777" w:rsidR="00000000" w:rsidRDefault="00000000">
      <w:pPr>
        <w:pStyle w:val="chapter"/>
        <w:numPr>
          <w:ilvl w:val="1"/>
          <w:numId w:val="3"/>
        </w:numPr>
        <w:divId w:val="1595438060"/>
        <w:rPr>
          <w:rFonts w:ascii="Helvetica" w:eastAsia="Times New Roman" w:hAnsi="Helvetica" w:cs="Helvetica"/>
          <w:spacing w:val="3"/>
          <w:sz w:val="21"/>
          <w:szCs w:val="21"/>
        </w:rPr>
      </w:pPr>
      <w:hyperlink r:id="rId9" w:anchor="como-se-instala-r-y-rstudio" w:history="1">
        <w:r>
          <w:rPr>
            <w:rStyle w:val="Hipervnculo"/>
            <w:rFonts w:ascii="Helvetica" w:eastAsia="Times New Roman" w:hAnsi="Helvetica" w:cs="Helvetica"/>
            <w:b/>
            <w:bCs/>
            <w:spacing w:val="3"/>
            <w:sz w:val="21"/>
            <w:szCs w:val="21"/>
          </w:rPr>
          <w:t>2.1</w:t>
        </w:r>
        <w:r>
          <w:rPr>
            <w:rStyle w:val="Hipervnculo"/>
            <w:rFonts w:ascii="Helvetica" w:eastAsia="Times New Roman" w:hAnsi="Helvetica" w:cs="Helvetica"/>
            <w:spacing w:val="3"/>
            <w:sz w:val="21"/>
            <w:szCs w:val="21"/>
          </w:rPr>
          <w:t xml:space="preserve"> Como se instala R y </w:t>
        </w:r>
        <w:proofErr w:type="spellStart"/>
        <w:r>
          <w:rPr>
            <w:rStyle w:val="Hipervnculo"/>
            <w:rFonts w:ascii="Helvetica" w:eastAsia="Times New Roman" w:hAnsi="Helvetica" w:cs="Helvetica"/>
            <w:spacing w:val="3"/>
            <w:sz w:val="21"/>
            <w:szCs w:val="21"/>
          </w:rPr>
          <w:t>Rstudio</w:t>
        </w:r>
        <w:proofErr w:type="spellEnd"/>
        <w:r>
          <w:rPr>
            <w:rStyle w:val="Hipervnculo"/>
            <w:rFonts w:ascii="Helvetica" w:eastAsia="Times New Roman" w:hAnsi="Helvetica" w:cs="Helvetica"/>
            <w:spacing w:val="3"/>
            <w:sz w:val="21"/>
            <w:szCs w:val="21"/>
          </w:rPr>
          <w:t>®</w:t>
        </w:r>
      </w:hyperlink>
      <w:r>
        <w:rPr>
          <w:rFonts w:ascii="Helvetica" w:eastAsia="Times New Roman" w:hAnsi="Helvetica" w:cs="Helvetica"/>
          <w:spacing w:val="3"/>
          <w:sz w:val="21"/>
          <w:szCs w:val="21"/>
        </w:rPr>
        <w:t xml:space="preserve"> </w:t>
      </w:r>
    </w:p>
    <w:p w14:paraId="1001A7DE" w14:textId="77777777" w:rsidR="00000000" w:rsidRDefault="00000000">
      <w:pPr>
        <w:pStyle w:val="chapter"/>
        <w:numPr>
          <w:ilvl w:val="2"/>
          <w:numId w:val="3"/>
        </w:numPr>
        <w:divId w:val="1595438060"/>
        <w:rPr>
          <w:rFonts w:ascii="Helvetica" w:eastAsia="Times New Roman" w:hAnsi="Helvetica" w:cs="Helvetica"/>
          <w:spacing w:val="3"/>
          <w:sz w:val="21"/>
          <w:szCs w:val="21"/>
        </w:rPr>
      </w:pPr>
      <w:hyperlink r:id="rId10" w:anchor="descargar-e-instalar-rstudio" w:history="1">
        <w:r>
          <w:rPr>
            <w:rStyle w:val="Hipervnculo"/>
            <w:rFonts w:ascii="Helvetica" w:eastAsia="Times New Roman" w:hAnsi="Helvetica" w:cs="Helvetica"/>
            <w:b/>
            <w:bCs/>
            <w:spacing w:val="3"/>
            <w:sz w:val="21"/>
            <w:szCs w:val="21"/>
          </w:rPr>
          <w:t>2.1.1</w:t>
        </w:r>
        <w:r>
          <w:rPr>
            <w:rStyle w:val="Hipervnculo"/>
            <w:rFonts w:ascii="Helvetica" w:eastAsia="Times New Roman" w:hAnsi="Helvetica" w:cs="Helvetica"/>
            <w:spacing w:val="3"/>
            <w:sz w:val="21"/>
            <w:szCs w:val="21"/>
          </w:rPr>
          <w:t xml:space="preserve"> Descargar e instalar </w:t>
        </w:r>
        <w:proofErr w:type="spellStart"/>
        <w:r>
          <w:rPr>
            <w:rStyle w:val="Hipervnculo"/>
            <w:rFonts w:ascii="Helvetica" w:eastAsia="Times New Roman" w:hAnsi="Helvetica" w:cs="Helvetica"/>
            <w:spacing w:val="3"/>
            <w:sz w:val="21"/>
            <w:szCs w:val="21"/>
          </w:rPr>
          <w:t>Rstudio</w:t>
        </w:r>
        <w:proofErr w:type="spellEnd"/>
      </w:hyperlink>
    </w:p>
    <w:p w14:paraId="2A91B8DB" w14:textId="77777777" w:rsidR="00000000" w:rsidRDefault="00000000">
      <w:pPr>
        <w:pStyle w:val="chapter"/>
        <w:numPr>
          <w:ilvl w:val="1"/>
          <w:numId w:val="3"/>
        </w:numPr>
        <w:divId w:val="1595438060"/>
        <w:rPr>
          <w:rFonts w:ascii="Helvetica" w:eastAsia="Times New Roman" w:hAnsi="Helvetica" w:cs="Helvetica"/>
          <w:spacing w:val="3"/>
          <w:sz w:val="21"/>
          <w:szCs w:val="21"/>
        </w:rPr>
      </w:pPr>
      <w:hyperlink r:id="rId11" w:anchor="interfaz-de-rstudio" w:history="1">
        <w:r>
          <w:rPr>
            <w:rStyle w:val="Hipervnculo"/>
            <w:rFonts w:ascii="Helvetica" w:eastAsia="Times New Roman" w:hAnsi="Helvetica" w:cs="Helvetica"/>
            <w:b/>
            <w:bCs/>
            <w:spacing w:val="3"/>
            <w:sz w:val="21"/>
            <w:szCs w:val="21"/>
          </w:rPr>
          <w:t>2.2</w:t>
        </w:r>
        <w:r>
          <w:rPr>
            <w:rStyle w:val="Hipervnculo"/>
            <w:rFonts w:ascii="Helvetica" w:eastAsia="Times New Roman" w:hAnsi="Helvetica" w:cs="Helvetica"/>
            <w:spacing w:val="3"/>
            <w:sz w:val="21"/>
            <w:szCs w:val="21"/>
          </w:rPr>
          <w:t xml:space="preserve"> Interfaz de </w:t>
        </w:r>
        <w:proofErr w:type="spellStart"/>
        <w:r>
          <w:rPr>
            <w:rStyle w:val="Hipervnculo"/>
            <w:rFonts w:ascii="Helvetica" w:eastAsia="Times New Roman" w:hAnsi="Helvetica" w:cs="Helvetica"/>
            <w:spacing w:val="3"/>
            <w:sz w:val="21"/>
            <w:szCs w:val="21"/>
          </w:rPr>
          <w:t>Rstudio</w:t>
        </w:r>
        <w:proofErr w:type="spellEnd"/>
        <w:r>
          <w:rPr>
            <w:rStyle w:val="Hipervnculo"/>
            <w:rFonts w:ascii="Helvetica" w:eastAsia="Times New Roman" w:hAnsi="Helvetica" w:cs="Helvetica"/>
            <w:spacing w:val="3"/>
            <w:sz w:val="21"/>
            <w:szCs w:val="21"/>
          </w:rPr>
          <w:t>®</w:t>
        </w:r>
      </w:hyperlink>
    </w:p>
    <w:p w14:paraId="336D6ECB" w14:textId="77777777" w:rsidR="00000000" w:rsidRDefault="00000000">
      <w:pPr>
        <w:pStyle w:val="chapter"/>
        <w:numPr>
          <w:ilvl w:val="0"/>
          <w:numId w:val="3"/>
        </w:numPr>
        <w:divId w:val="1595438060"/>
        <w:rPr>
          <w:rFonts w:ascii="Helvetica" w:eastAsia="Times New Roman" w:hAnsi="Helvetica" w:cs="Helvetica"/>
          <w:spacing w:val="3"/>
          <w:sz w:val="21"/>
          <w:szCs w:val="21"/>
        </w:rPr>
      </w:pPr>
      <w:hyperlink r:id="rId12" w:history="1">
        <w:r>
          <w:rPr>
            <w:rStyle w:val="Hipervnculo"/>
            <w:rFonts w:ascii="Helvetica" w:eastAsia="Times New Roman" w:hAnsi="Helvetica" w:cs="Helvetica"/>
            <w:b/>
            <w:bCs/>
            <w:spacing w:val="3"/>
            <w:sz w:val="21"/>
            <w:szCs w:val="21"/>
          </w:rPr>
          <w:t>3</w:t>
        </w:r>
        <w:r>
          <w:rPr>
            <w:rStyle w:val="Hipervnculo"/>
            <w:rFonts w:ascii="Helvetica" w:eastAsia="Times New Roman" w:hAnsi="Helvetica" w:cs="Helvetica"/>
            <w:spacing w:val="3"/>
            <w:sz w:val="21"/>
            <w:szCs w:val="21"/>
          </w:rPr>
          <w:t xml:space="preserve"> </w:t>
        </w:r>
        <w:proofErr w:type="gramStart"/>
        <w:r>
          <w:rPr>
            <w:rStyle w:val="Hipervnculo"/>
            <w:rFonts w:ascii="Helvetica" w:eastAsia="Times New Roman" w:hAnsi="Helvetica" w:cs="Helvetica"/>
            <w:spacing w:val="3"/>
            <w:sz w:val="21"/>
            <w:szCs w:val="21"/>
          </w:rPr>
          <w:t>Comenzar</w:t>
        </w:r>
        <w:proofErr w:type="gramEnd"/>
        <w:r>
          <w:rPr>
            <w:rStyle w:val="Hipervnculo"/>
            <w:rFonts w:ascii="Helvetica" w:eastAsia="Times New Roman" w:hAnsi="Helvetica" w:cs="Helvetica"/>
            <w:spacing w:val="3"/>
            <w:sz w:val="21"/>
            <w:szCs w:val="21"/>
          </w:rPr>
          <w:t xml:space="preserve"> a trabajar con R y la interfaz de </w:t>
        </w:r>
        <w:proofErr w:type="spellStart"/>
        <w:r>
          <w:rPr>
            <w:rStyle w:val="Hipervnculo"/>
            <w:rFonts w:ascii="Helvetica" w:eastAsia="Times New Roman" w:hAnsi="Helvetica" w:cs="Helvetica"/>
            <w:spacing w:val="3"/>
            <w:sz w:val="21"/>
            <w:szCs w:val="21"/>
          </w:rPr>
          <w:t>Rstudio</w:t>
        </w:r>
        <w:proofErr w:type="spellEnd"/>
      </w:hyperlink>
      <w:r>
        <w:rPr>
          <w:rFonts w:ascii="Helvetica" w:eastAsia="Times New Roman" w:hAnsi="Helvetica" w:cs="Helvetica"/>
          <w:spacing w:val="3"/>
          <w:sz w:val="21"/>
          <w:szCs w:val="21"/>
        </w:rPr>
        <w:t xml:space="preserve"> </w:t>
      </w:r>
    </w:p>
    <w:p w14:paraId="0840354B" w14:textId="77777777" w:rsidR="00000000" w:rsidRDefault="00000000">
      <w:pPr>
        <w:pStyle w:val="chapter"/>
        <w:numPr>
          <w:ilvl w:val="1"/>
          <w:numId w:val="3"/>
        </w:numPr>
        <w:divId w:val="1595438060"/>
        <w:rPr>
          <w:rFonts w:ascii="Helvetica" w:eastAsia="Times New Roman" w:hAnsi="Helvetica" w:cs="Helvetica"/>
          <w:spacing w:val="3"/>
          <w:sz w:val="21"/>
          <w:szCs w:val="21"/>
        </w:rPr>
      </w:pPr>
      <w:hyperlink r:id="rId13" w:anchor="creación-de-un-proyecto" w:history="1">
        <w:r>
          <w:rPr>
            <w:rStyle w:val="Hipervnculo"/>
            <w:rFonts w:ascii="Helvetica" w:eastAsia="Times New Roman" w:hAnsi="Helvetica" w:cs="Helvetica"/>
            <w:b/>
            <w:bCs/>
            <w:spacing w:val="3"/>
            <w:sz w:val="21"/>
            <w:szCs w:val="21"/>
          </w:rPr>
          <w:t>3.1</w:t>
        </w:r>
        <w:r>
          <w:rPr>
            <w:rStyle w:val="Hipervnculo"/>
            <w:rFonts w:ascii="Helvetica" w:eastAsia="Times New Roman" w:hAnsi="Helvetica" w:cs="Helvetica"/>
            <w:spacing w:val="3"/>
            <w:sz w:val="21"/>
            <w:szCs w:val="21"/>
          </w:rPr>
          <w:t xml:space="preserve"> Creación de un proyecto</w:t>
        </w:r>
      </w:hyperlink>
    </w:p>
    <w:p w14:paraId="22494608" w14:textId="77777777" w:rsidR="00000000" w:rsidRDefault="00000000">
      <w:pPr>
        <w:pStyle w:val="chapter"/>
        <w:numPr>
          <w:ilvl w:val="1"/>
          <w:numId w:val="3"/>
        </w:numPr>
        <w:divId w:val="1595438060"/>
        <w:rPr>
          <w:rFonts w:ascii="Helvetica" w:eastAsia="Times New Roman" w:hAnsi="Helvetica" w:cs="Helvetica"/>
          <w:spacing w:val="3"/>
          <w:sz w:val="21"/>
          <w:szCs w:val="21"/>
        </w:rPr>
      </w:pPr>
      <w:hyperlink r:id="rId14" w:anchor="archivos-de-rutina-script-en-r" w:history="1">
        <w:r>
          <w:rPr>
            <w:rStyle w:val="Hipervnculo"/>
            <w:rFonts w:ascii="Helvetica" w:eastAsia="Times New Roman" w:hAnsi="Helvetica" w:cs="Helvetica"/>
            <w:b/>
            <w:bCs/>
            <w:spacing w:val="3"/>
            <w:sz w:val="21"/>
            <w:szCs w:val="21"/>
          </w:rPr>
          <w:t>3.2</w:t>
        </w:r>
        <w:r>
          <w:rPr>
            <w:rStyle w:val="Hipervnculo"/>
            <w:rFonts w:ascii="Helvetica" w:eastAsia="Times New Roman" w:hAnsi="Helvetica" w:cs="Helvetica"/>
            <w:spacing w:val="3"/>
            <w:sz w:val="21"/>
            <w:szCs w:val="21"/>
          </w:rPr>
          <w:t xml:space="preserve"> Archivos de rutina (script) en R</w:t>
        </w:r>
      </w:hyperlink>
    </w:p>
    <w:p w14:paraId="701054D4" w14:textId="77777777" w:rsidR="00000000" w:rsidRDefault="00000000">
      <w:pPr>
        <w:pStyle w:val="chapter"/>
        <w:numPr>
          <w:ilvl w:val="1"/>
          <w:numId w:val="3"/>
        </w:numPr>
        <w:divId w:val="1595438060"/>
        <w:rPr>
          <w:rFonts w:ascii="Helvetica" w:eastAsia="Times New Roman" w:hAnsi="Helvetica" w:cs="Helvetica"/>
          <w:spacing w:val="3"/>
          <w:sz w:val="21"/>
          <w:szCs w:val="21"/>
        </w:rPr>
      </w:pPr>
      <w:hyperlink r:id="rId15" w:anchor="como-instalar-y-cargar-un-paquete-en-r" w:history="1">
        <w:r>
          <w:rPr>
            <w:rStyle w:val="Hipervnculo"/>
            <w:rFonts w:ascii="Helvetica" w:eastAsia="Times New Roman" w:hAnsi="Helvetica" w:cs="Helvetica"/>
            <w:b/>
            <w:bCs/>
            <w:spacing w:val="3"/>
            <w:sz w:val="21"/>
            <w:szCs w:val="21"/>
          </w:rPr>
          <w:t>3.3</w:t>
        </w:r>
        <w:r>
          <w:rPr>
            <w:rStyle w:val="Hipervnculo"/>
            <w:rFonts w:ascii="Helvetica" w:eastAsia="Times New Roman" w:hAnsi="Helvetica" w:cs="Helvetica"/>
            <w:spacing w:val="3"/>
            <w:sz w:val="21"/>
            <w:szCs w:val="21"/>
          </w:rPr>
          <w:t xml:space="preserve"> Como instalar y cargar un paquete en R</w:t>
        </w:r>
      </w:hyperlink>
    </w:p>
    <w:p w14:paraId="3D93447F" w14:textId="77777777" w:rsidR="00000000" w:rsidRDefault="00000000">
      <w:pPr>
        <w:pStyle w:val="chapter"/>
        <w:numPr>
          <w:ilvl w:val="0"/>
          <w:numId w:val="3"/>
        </w:numPr>
        <w:divId w:val="1595438060"/>
        <w:rPr>
          <w:rFonts w:ascii="Helvetica" w:eastAsia="Times New Roman" w:hAnsi="Helvetica" w:cs="Helvetica"/>
          <w:spacing w:val="3"/>
          <w:sz w:val="21"/>
          <w:szCs w:val="21"/>
        </w:rPr>
      </w:pPr>
      <w:hyperlink r:id="rId16" w:history="1">
        <w:r>
          <w:rPr>
            <w:rStyle w:val="Hipervnculo"/>
            <w:rFonts w:ascii="Helvetica" w:eastAsia="Times New Roman" w:hAnsi="Helvetica" w:cs="Helvetica"/>
            <w:b/>
            <w:bCs/>
            <w:spacing w:val="3"/>
            <w:sz w:val="21"/>
            <w:szCs w:val="21"/>
          </w:rPr>
          <w:t>4</w:t>
        </w:r>
        <w:r>
          <w:rPr>
            <w:rStyle w:val="Hipervnculo"/>
            <w:rFonts w:ascii="Helvetica" w:eastAsia="Times New Roman" w:hAnsi="Helvetica" w:cs="Helvetica"/>
            <w:spacing w:val="3"/>
            <w:sz w:val="21"/>
            <w:szCs w:val="21"/>
          </w:rPr>
          <w:t xml:space="preserve"> </w:t>
        </w:r>
        <w:proofErr w:type="gramStart"/>
        <w:r>
          <w:rPr>
            <w:rStyle w:val="Hipervnculo"/>
            <w:rFonts w:ascii="Helvetica" w:eastAsia="Times New Roman" w:hAnsi="Helvetica" w:cs="Helvetica"/>
            <w:spacing w:val="3"/>
            <w:sz w:val="21"/>
            <w:szCs w:val="21"/>
          </w:rPr>
          <w:t>Operadores</w:t>
        </w:r>
        <w:proofErr w:type="gramEnd"/>
        <w:r>
          <w:rPr>
            <w:rStyle w:val="Hipervnculo"/>
            <w:rFonts w:ascii="Helvetica" w:eastAsia="Times New Roman" w:hAnsi="Helvetica" w:cs="Helvetica"/>
            <w:spacing w:val="3"/>
            <w:sz w:val="21"/>
            <w:szCs w:val="21"/>
          </w:rPr>
          <w:t xml:space="preserve"> en R</w:t>
        </w:r>
      </w:hyperlink>
      <w:r>
        <w:rPr>
          <w:rFonts w:ascii="Helvetica" w:eastAsia="Times New Roman" w:hAnsi="Helvetica" w:cs="Helvetica"/>
          <w:spacing w:val="3"/>
          <w:sz w:val="21"/>
          <w:szCs w:val="21"/>
        </w:rPr>
        <w:t xml:space="preserve"> </w:t>
      </w:r>
    </w:p>
    <w:p w14:paraId="55B7A32A" w14:textId="77777777" w:rsidR="00000000" w:rsidRDefault="00000000">
      <w:pPr>
        <w:pStyle w:val="chapter"/>
        <w:numPr>
          <w:ilvl w:val="1"/>
          <w:numId w:val="3"/>
        </w:numPr>
        <w:divId w:val="1595438060"/>
        <w:rPr>
          <w:rFonts w:ascii="Helvetica" w:eastAsia="Times New Roman" w:hAnsi="Helvetica" w:cs="Helvetica"/>
          <w:spacing w:val="3"/>
          <w:sz w:val="21"/>
          <w:szCs w:val="21"/>
        </w:rPr>
      </w:pPr>
      <w:hyperlink r:id="rId17" w:anchor="resumen-de-los-operadores-más-usados-para-la-escritura-de-las-expresiones-en-r" w:history="1">
        <w:r>
          <w:rPr>
            <w:rStyle w:val="Hipervnculo"/>
            <w:rFonts w:ascii="Helvetica" w:eastAsia="Times New Roman" w:hAnsi="Helvetica" w:cs="Helvetica"/>
            <w:b/>
            <w:bCs/>
            <w:spacing w:val="3"/>
            <w:sz w:val="21"/>
            <w:szCs w:val="21"/>
          </w:rPr>
          <w:t>4.0.1</w:t>
        </w:r>
        <w:r>
          <w:rPr>
            <w:rStyle w:val="Hipervnculo"/>
            <w:rFonts w:ascii="Helvetica" w:eastAsia="Times New Roman" w:hAnsi="Helvetica" w:cs="Helvetica"/>
            <w:spacing w:val="3"/>
            <w:sz w:val="21"/>
            <w:szCs w:val="21"/>
          </w:rPr>
          <w:t xml:space="preserve"> </w:t>
        </w:r>
        <w:r>
          <w:rPr>
            <w:rStyle w:val="Textoennegrita"/>
            <w:rFonts w:ascii="Helvetica" w:eastAsia="Times New Roman" w:hAnsi="Helvetica" w:cs="Helvetica"/>
            <w:color w:val="0000FF"/>
            <w:spacing w:val="3"/>
            <w:sz w:val="21"/>
            <w:szCs w:val="21"/>
          </w:rPr>
          <w:t>Resumen de los operadores más usados para la escritura de las expresiones en R</w:t>
        </w:r>
      </w:hyperlink>
    </w:p>
    <w:p w14:paraId="00FB52BC" w14:textId="77777777" w:rsidR="00000000" w:rsidRDefault="00000000">
      <w:pPr>
        <w:pStyle w:val="chapter"/>
        <w:numPr>
          <w:ilvl w:val="0"/>
          <w:numId w:val="3"/>
        </w:numPr>
        <w:divId w:val="1595438060"/>
        <w:rPr>
          <w:rFonts w:ascii="Helvetica" w:eastAsia="Times New Roman" w:hAnsi="Helvetica" w:cs="Helvetica"/>
          <w:spacing w:val="3"/>
          <w:sz w:val="21"/>
          <w:szCs w:val="21"/>
        </w:rPr>
      </w:pPr>
      <w:hyperlink r:id="rId18" w:history="1">
        <w:r>
          <w:rPr>
            <w:rStyle w:val="Hipervnculo"/>
            <w:rFonts w:ascii="Helvetica" w:eastAsia="Times New Roman" w:hAnsi="Helvetica" w:cs="Helvetica"/>
            <w:b/>
            <w:bCs/>
            <w:spacing w:val="3"/>
            <w:sz w:val="21"/>
            <w:szCs w:val="21"/>
          </w:rPr>
          <w:t>5</w:t>
        </w:r>
        <w:r>
          <w:rPr>
            <w:rStyle w:val="Hipervnculo"/>
            <w:rFonts w:ascii="Helvetica" w:eastAsia="Times New Roman" w:hAnsi="Helvetica" w:cs="Helvetica"/>
            <w:spacing w:val="3"/>
            <w:sz w:val="21"/>
            <w:szCs w:val="21"/>
          </w:rPr>
          <w:t xml:space="preserve"> </w:t>
        </w:r>
        <w:proofErr w:type="gramStart"/>
        <w:r>
          <w:rPr>
            <w:rStyle w:val="Hipervnculo"/>
            <w:rFonts w:ascii="Helvetica" w:eastAsia="Times New Roman" w:hAnsi="Helvetica" w:cs="Helvetica"/>
            <w:spacing w:val="3"/>
            <w:sz w:val="21"/>
            <w:szCs w:val="21"/>
          </w:rPr>
          <w:t>Objetos</w:t>
        </w:r>
        <w:proofErr w:type="gramEnd"/>
        <w:r>
          <w:rPr>
            <w:rStyle w:val="Hipervnculo"/>
            <w:rFonts w:ascii="Helvetica" w:eastAsia="Times New Roman" w:hAnsi="Helvetica" w:cs="Helvetica"/>
            <w:spacing w:val="3"/>
            <w:sz w:val="21"/>
            <w:szCs w:val="21"/>
          </w:rPr>
          <w:t xml:space="preserve"> en R</w:t>
        </w:r>
      </w:hyperlink>
      <w:r>
        <w:rPr>
          <w:rFonts w:ascii="Helvetica" w:eastAsia="Times New Roman" w:hAnsi="Helvetica" w:cs="Helvetica"/>
          <w:spacing w:val="3"/>
          <w:sz w:val="21"/>
          <w:szCs w:val="21"/>
        </w:rPr>
        <w:t xml:space="preserve"> </w:t>
      </w:r>
    </w:p>
    <w:p w14:paraId="44A1ACEB" w14:textId="77777777" w:rsidR="00000000" w:rsidRDefault="00000000">
      <w:pPr>
        <w:pStyle w:val="chapter"/>
        <w:numPr>
          <w:ilvl w:val="1"/>
          <w:numId w:val="3"/>
        </w:numPr>
        <w:divId w:val="1595438060"/>
        <w:rPr>
          <w:rFonts w:ascii="Helvetica" w:eastAsia="Times New Roman" w:hAnsi="Helvetica" w:cs="Helvetica"/>
          <w:spacing w:val="3"/>
          <w:sz w:val="21"/>
          <w:szCs w:val="21"/>
        </w:rPr>
      </w:pPr>
      <w:hyperlink r:id="rId19" w:anchor="vectores" w:history="1">
        <w:r>
          <w:rPr>
            <w:rStyle w:val="Hipervnculo"/>
            <w:rFonts w:ascii="Helvetica" w:eastAsia="Times New Roman" w:hAnsi="Helvetica" w:cs="Helvetica"/>
            <w:b/>
            <w:bCs/>
            <w:spacing w:val="3"/>
            <w:sz w:val="21"/>
            <w:szCs w:val="21"/>
          </w:rPr>
          <w:t>5.1</w:t>
        </w:r>
        <w:r>
          <w:rPr>
            <w:rStyle w:val="Hipervnculo"/>
            <w:rFonts w:ascii="Helvetica" w:eastAsia="Times New Roman" w:hAnsi="Helvetica" w:cs="Helvetica"/>
            <w:spacing w:val="3"/>
            <w:sz w:val="21"/>
            <w:szCs w:val="21"/>
          </w:rPr>
          <w:t xml:space="preserve"> Vectores</w:t>
        </w:r>
      </w:hyperlink>
    </w:p>
    <w:p w14:paraId="09739D2D" w14:textId="77777777" w:rsidR="00000000" w:rsidRDefault="00000000">
      <w:pPr>
        <w:pStyle w:val="chapter"/>
        <w:numPr>
          <w:ilvl w:val="1"/>
          <w:numId w:val="3"/>
        </w:numPr>
        <w:divId w:val="1595438060"/>
        <w:rPr>
          <w:rFonts w:ascii="Helvetica" w:eastAsia="Times New Roman" w:hAnsi="Helvetica" w:cs="Helvetica"/>
          <w:spacing w:val="3"/>
          <w:sz w:val="21"/>
          <w:szCs w:val="21"/>
        </w:rPr>
      </w:pPr>
      <w:hyperlink r:id="rId20" w:anchor="matrices" w:history="1">
        <w:r>
          <w:rPr>
            <w:rStyle w:val="Hipervnculo"/>
            <w:rFonts w:ascii="Helvetica" w:eastAsia="Times New Roman" w:hAnsi="Helvetica" w:cs="Helvetica"/>
            <w:b/>
            <w:bCs/>
            <w:spacing w:val="3"/>
            <w:sz w:val="21"/>
            <w:szCs w:val="21"/>
          </w:rPr>
          <w:t>5.2</w:t>
        </w:r>
        <w:r>
          <w:rPr>
            <w:rStyle w:val="Hipervnculo"/>
            <w:rFonts w:ascii="Helvetica" w:eastAsia="Times New Roman" w:hAnsi="Helvetica" w:cs="Helvetica"/>
            <w:spacing w:val="3"/>
            <w:sz w:val="21"/>
            <w:szCs w:val="21"/>
          </w:rPr>
          <w:t xml:space="preserve"> Matrices</w:t>
        </w:r>
      </w:hyperlink>
    </w:p>
    <w:p w14:paraId="33617235" w14:textId="77777777" w:rsidR="00000000" w:rsidRDefault="00000000">
      <w:pPr>
        <w:pStyle w:val="chapter"/>
        <w:numPr>
          <w:ilvl w:val="1"/>
          <w:numId w:val="3"/>
        </w:numPr>
        <w:divId w:val="1595438060"/>
        <w:rPr>
          <w:rFonts w:ascii="Helvetica" w:eastAsia="Times New Roman" w:hAnsi="Helvetica" w:cs="Helvetica"/>
          <w:spacing w:val="3"/>
          <w:sz w:val="21"/>
          <w:szCs w:val="21"/>
        </w:rPr>
      </w:pPr>
      <w:hyperlink r:id="rId21" w:anchor="dataframes" w:history="1">
        <w:r>
          <w:rPr>
            <w:rStyle w:val="Hipervnculo"/>
            <w:rFonts w:ascii="Helvetica" w:eastAsia="Times New Roman" w:hAnsi="Helvetica" w:cs="Helvetica"/>
            <w:b/>
            <w:bCs/>
            <w:spacing w:val="3"/>
            <w:sz w:val="21"/>
            <w:szCs w:val="21"/>
          </w:rPr>
          <w:t>5.3</w:t>
        </w:r>
        <w:r>
          <w:rPr>
            <w:rStyle w:val="Hipervnculo"/>
            <w:rFonts w:ascii="Helvetica" w:eastAsia="Times New Roman" w:hAnsi="Helvetica" w:cs="Helvetica"/>
            <w:spacing w:val="3"/>
            <w:sz w:val="21"/>
            <w:szCs w:val="21"/>
          </w:rPr>
          <w:t xml:space="preserve"> </w:t>
        </w:r>
        <w:proofErr w:type="spellStart"/>
        <w:r>
          <w:rPr>
            <w:rStyle w:val="Hipervnculo"/>
            <w:rFonts w:ascii="Helvetica" w:eastAsia="Times New Roman" w:hAnsi="Helvetica" w:cs="Helvetica"/>
            <w:spacing w:val="3"/>
            <w:sz w:val="21"/>
            <w:szCs w:val="21"/>
          </w:rPr>
          <w:t>Dataframes</w:t>
        </w:r>
        <w:proofErr w:type="spellEnd"/>
      </w:hyperlink>
    </w:p>
    <w:p w14:paraId="3C673132" w14:textId="77777777" w:rsidR="00000000" w:rsidRDefault="00000000">
      <w:pPr>
        <w:pStyle w:val="chapter"/>
        <w:numPr>
          <w:ilvl w:val="1"/>
          <w:numId w:val="3"/>
        </w:numPr>
        <w:divId w:val="1595438060"/>
        <w:rPr>
          <w:rFonts w:ascii="Helvetica" w:eastAsia="Times New Roman" w:hAnsi="Helvetica" w:cs="Helvetica"/>
          <w:spacing w:val="3"/>
          <w:sz w:val="21"/>
          <w:szCs w:val="21"/>
        </w:rPr>
      </w:pPr>
      <w:hyperlink r:id="rId22" w:anchor="listas" w:history="1">
        <w:r>
          <w:rPr>
            <w:rStyle w:val="Hipervnculo"/>
            <w:rFonts w:ascii="Helvetica" w:eastAsia="Times New Roman" w:hAnsi="Helvetica" w:cs="Helvetica"/>
            <w:b/>
            <w:bCs/>
            <w:spacing w:val="3"/>
            <w:sz w:val="21"/>
            <w:szCs w:val="21"/>
          </w:rPr>
          <w:t>5.4</w:t>
        </w:r>
        <w:r>
          <w:rPr>
            <w:rStyle w:val="Hipervnculo"/>
            <w:rFonts w:ascii="Helvetica" w:eastAsia="Times New Roman" w:hAnsi="Helvetica" w:cs="Helvetica"/>
            <w:spacing w:val="3"/>
            <w:sz w:val="21"/>
            <w:szCs w:val="21"/>
          </w:rPr>
          <w:t xml:space="preserve"> Listas</w:t>
        </w:r>
      </w:hyperlink>
    </w:p>
    <w:p w14:paraId="5DD7321D" w14:textId="77777777" w:rsidR="00000000" w:rsidRDefault="00000000">
      <w:pPr>
        <w:pStyle w:val="chapter"/>
        <w:numPr>
          <w:ilvl w:val="1"/>
          <w:numId w:val="3"/>
        </w:numPr>
        <w:divId w:val="1595438060"/>
        <w:rPr>
          <w:rFonts w:ascii="Helvetica" w:eastAsia="Times New Roman" w:hAnsi="Helvetica" w:cs="Helvetica"/>
          <w:spacing w:val="3"/>
          <w:sz w:val="21"/>
          <w:szCs w:val="21"/>
        </w:rPr>
      </w:pPr>
      <w:hyperlink r:id="rId23" w:anchor="funciones" w:history="1">
        <w:r>
          <w:rPr>
            <w:rStyle w:val="Hipervnculo"/>
            <w:rFonts w:ascii="Helvetica" w:eastAsia="Times New Roman" w:hAnsi="Helvetica" w:cs="Helvetica"/>
            <w:b/>
            <w:bCs/>
            <w:spacing w:val="3"/>
            <w:sz w:val="21"/>
            <w:szCs w:val="21"/>
          </w:rPr>
          <w:t>5.5</w:t>
        </w:r>
        <w:r>
          <w:rPr>
            <w:rStyle w:val="Hipervnculo"/>
            <w:rFonts w:ascii="Helvetica" w:eastAsia="Times New Roman" w:hAnsi="Helvetica" w:cs="Helvetica"/>
            <w:spacing w:val="3"/>
            <w:sz w:val="21"/>
            <w:szCs w:val="21"/>
          </w:rPr>
          <w:t xml:space="preserve"> Funciones</w:t>
        </w:r>
      </w:hyperlink>
    </w:p>
    <w:p w14:paraId="23AA7268" w14:textId="77777777" w:rsidR="00000000" w:rsidRDefault="00000000">
      <w:pPr>
        <w:pStyle w:val="chapter"/>
        <w:numPr>
          <w:ilvl w:val="0"/>
          <w:numId w:val="3"/>
        </w:numPr>
        <w:divId w:val="1595438060"/>
        <w:rPr>
          <w:rFonts w:ascii="Helvetica" w:eastAsia="Times New Roman" w:hAnsi="Helvetica" w:cs="Helvetica"/>
          <w:spacing w:val="3"/>
          <w:sz w:val="21"/>
          <w:szCs w:val="21"/>
        </w:rPr>
      </w:pPr>
      <w:hyperlink r:id="rId24" w:history="1">
        <w:r>
          <w:rPr>
            <w:rStyle w:val="Hipervnculo"/>
            <w:rFonts w:ascii="Helvetica" w:eastAsia="Times New Roman" w:hAnsi="Helvetica" w:cs="Helvetica"/>
            <w:b/>
            <w:bCs/>
            <w:spacing w:val="3"/>
            <w:sz w:val="21"/>
            <w:szCs w:val="21"/>
          </w:rPr>
          <w:t>6</w:t>
        </w:r>
        <w:r>
          <w:rPr>
            <w:rStyle w:val="Hipervnculo"/>
            <w:rFonts w:ascii="Helvetica" w:eastAsia="Times New Roman" w:hAnsi="Helvetica" w:cs="Helvetica"/>
            <w:spacing w:val="3"/>
            <w:sz w:val="21"/>
            <w:szCs w:val="21"/>
          </w:rPr>
          <w:t xml:space="preserve"> </w:t>
        </w:r>
        <w:proofErr w:type="gramStart"/>
        <w:r>
          <w:rPr>
            <w:rStyle w:val="Hipervnculo"/>
            <w:rFonts w:ascii="Helvetica" w:eastAsia="Times New Roman" w:hAnsi="Helvetica" w:cs="Helvetica"/>
            <w:spacing w:val="3"/>
            <w:sz w:val="21"/>
            <w:szCs w:val="21"/>
          </w:rPr>
          <w:t>Transición</w:t>
        </w:r>
        <w:proofErr w:type="gramEnd"/>
        <w:r>
          <w:rPr>
            <w:rStyle w:val="Hipervnculo"/>
            <w:rFonts w:ascii="Helvetica" w:eastAsia="Times New Roman" w:hAnsi="Helvetica" w:cs="Helvetica"/>
            <w:spacing w:val="3"/>
            <w:sz w:val="21"/>
            <w:szCs w:val="21"/>
          </w:rPr>
          <w:t xml:space="preserve"> desde Excel a R</w:t>
        </w:r>
      </w:hyperlink>
      <w:r>
        <w:rPr>
          <w:rFonts w:ascii="Helvetica" w:eastAsia="Times New Roman" w:hAnsi="Helvetica" w:cs="Helvetica"/>
          <w:spacing w:val="3"/>
          <w:sz w:val="21"/>
          <w:szCs w:val="21"/>
        </w:rPr>
        <w:t xml:space="preserve"> </w:t>
      </w:r>
    </w:p>
    <w:p w14:paraId="5CF3BA86" w14:textId="77777777" w:rsidR="00000000" w:rsidRDefault="00000000">
      <w:pPr>
        <w:pStyle w:val="chapter"/>
        <w:numPr>
          <w:ilvl w:val="1"/>
          <w:numId w:val="3"/>
        </w:numPr>
        <w:divId w:val="1595438060"/>
        <w:rPr>
          <w:rFonts w:ascii="Helvetica" w:eastAsia="Times New Roman" w:hAnsi="Helvetica" w:cs="Helvetica"/>
          <w:spacing w:val="3"/>
          <w:sz w:val="21"/>
          <w:szCs w:val="21"/>
        </w:rPr>
      </w:pPr>
      <w:hyperlink r:id="rId25" w:anchor="tareas-que-se-realizan-en-excel-u-otras-hojas-de-cálculos-y-su-equivalente-en-r" w:history="1">
        <w:r>
          <w:rPr>
            <w:rStyle w:val="Hipervnculo"/>
            <w:rFonts w:ascii="Helvetica" w:eastAsia="Times New Roman" w:hAnsi="Helvetica" w:cs="Helvetica"/>
            <w:b/>
            <w:bCs/>
            <w:spacing w:val="3"/>
            <w:sz w:val="21"/>
            <w:szCs w:val="21"/>
          </w:rPr>
          <w:t>6.1</w:t>
        </w:r>
        <w:r>
          <w:rPr>
            <w:rStyle w:val="Hipervnculo"/>
            <w:rFonts w:ascii="Helvetica" w:eastAsia="Times New Roman" w:hAnsi="Helvetica" w:cs="Helvetica"/>
            <w:spacing w:val="3"/>
            <w:sz w:val="21"/>
            <w:szCs w:val="21"/>
          </w:rPr>
          <w:t xml:space="preserve"> Tareas que se realizan en Excel (u otras hojas de cálculos) y su equivalente en R</w:t>
        </w:r>
      </w:hyperlink>
    </w:p>
    <w:p w14:paraId="0D47901B" w14:textId="77777777" w:rsidR="00000000" w:rsidRDefault="00000000">
      <w:pPr>
        <w:pStyle w:val="chapter"/>
        <w:numPr>
          <w:ilvl w:val="0"/>
          <w:numId w:val="3"/>
        </w:numPr>
        <w:divId w:val="1595438060"/>
        <w:rPr>
          <w:rFonts w:ascii="Helvetica" w:eastAsia="Times New Roman" w:hAnsi="Helvetica" w:cs="Helvetica"/>
          <w:spacing w:val="3"/>
          <w:sz w:val="21"/>
          <w:szCs w:val="21"/>
        </w:rPr>
      </w:pPr>
      <w:hyperlink r:id="rId26" w:history="1">
        <w:r>
          <w:rPr>
            <w:rStyle w:val="Hipervnculo"/>
            <w:rFonts w:ascii="Helvetica" w:eastAsia="Times New Roman" w:hAnsi="Helvetica" w:cs="Helvetica"/>
            <w:b/>
            <w:bCs/>
            <w:spacing w:val="3"/>
            <w:sz w:val="21"/>
            <w:szCs w:val="21"/>
          </w:rPr>
          <w:t>7</w:t>
        </w:r>
        <w:r>
          <w:rPr>
            <w:rStyle w:val="Hipervnculo"/>
            <w:rFonts w:ascii="Helvetica" w:eastAsia="Times New Roman" w:hAnsi="Helvetica" w:cs="Helvetica"/>
            <w:spacing w:val="3"/>
            <w:sz w:val="21"/>
            <w:szCs w:val="21"/>
          </w:rPr>
          <w:t xml:space="preserve"> </w:t>
        </w:r>
        <w:proofErr w:type="gramStart"/>
        <w:r>
          <w:rPr>
            <w:rStyle w:val="Hipervnculo"/>
            <w:rFonts w:ascii="Helvetica" w:eastAsia="Times New Roman" w:hAnsi="Helvetica" w:cs="Helvetica"/>
            <w:spacing w:val="3"/>
            <w:sz w:val="21"/>
            <w:szCs w:val="21"/>
          </w:rPr>
          <w:t>Análisis</w:t>
        </w:r>
        <w:proofErr w:type="gramEnd"/>
        <w:r>
          <w:rPr>
            <w:rStyle w:val="Hipervnculo"/>
            <w:rFonts w:ascii="Helvetica" w:eastAsia="Times New Roman" w:hAnsi="Helvetica" w:cs="Helvetica"/>
            <w:spacing w:val="3"/>
            <w:sz w:val="21"/>
            <w:szCs w:val="21"/>
          </w:rPr>
          <w:t xml:space="preserve"> de datos de vigilancia usando R</w:t>
        </w:r>
      </w:hyperlink>
      <w:r>
        <w:rPr>
          <w:rFonts w:ascii="Helvetica" w:eastAsia="Times New Roman" w:hAnsi="Helvetica" w:cs="Helvetica"/>
          <w:spacing w:val="3"/>
          <w:sz w:val="21"/>
          <w:szCs w:val="21"/>
        </w:rPr>
        <w:t xml:space="preserve"> </w:t>
      </w:r>
    </w:p>
    <w:p w14:paraId="0D702518" w14:textId="77777777" w:rsidR="00000000" w:rsidRDefault="00000000">
      <w:pPr>
        <w:pStyle w:val="chapter"/>
        <w:numPr>
          <w:ilvl w:val="1"/>
          <w:numId w:val="3"/>
        </w:numPr>
        <w:divId w:val="1595438060"/>
        <w:rPr>
          <w:rFonts w:ascii="Helvetica" w:eastAsia="Times New Roman" w:hAnsi="Helvetica" w:cs="Helvetica"/>
          <w:spacing w:val="3"/>
          <w:sz w:val="21"/>
          <w:szCs w:val="21"/>
        </w:rPr>
      </w:pPr>
      <w:hyperlink r:id="rId27" w:anchor="tareas-que-se-deben-de-hacer-para-cumplir-con-los-trabajos-de-campo" w:history="1">
        <w:r>
          <w:rPr>
            <w:rStyle w:val="Hipervnculo"/>
            <w:rFonts w:ascii="Helvetica" w:eastAsia="Times New Roman" w:hAnsi="Helvetica" w:cs="Helvetica"/>
            <w:b/>
            <w:bCs/>
            <w:spacing w:val="3"/>
            <w:sz w:val="21"/>
            <w:szCs w:val="21"/>
          </w:rPr>
          <w:t>7.1</w:t>
        </w:r>
        <w:r>
          <w:rPr>
            <w:rStyle w:val="Hipervnculo"/>
            <w:rFonts w:ascii="Helvetica" w:eastAsia="Times New Roman" w:hAnsi="Helvetica" w:cs="Helvetica"/>
            <w:spacing w:val="3"/>
            <w:sz w:val="21"/>
            <w:szCs w:val="21"/>
          </w:rPr>
          <w:t xml:space="preserve"> Tareas que se deben de hacer para cumplir con los trabajos de campo</w:t>
        </w:r>
      </w:hyperlink>
      <w:r>
        <w:rPr>
          <w:rFonts w:ascii="Helvetica" w:eastAsia="Times New Roman" w:hAnsi="Helvetica" w:cs="Helvetica"/>
          <w:spacing w:val="3"/>
          <w:sz w:val="21"/>
          <w:szCs w:val="21"/>
        </w:rPr>
        <w:t xml:space="preserve"> </w:t>
      </w:r>
    </w:p>
    <w:p w14:paraId="224BAF8F" w14:textId="77777777" w:rsidR="00000000" w:rsidRDefault="00000000">
      <w:pPr>
        <w:pStyle w:val="chapter"/>
        <w:numPr>
          <w:ilvl w:val="2"/>
          <w:numId w:val="3"/>
        </w:numPr>
        <w:divId w:val="1595438060"/>
        <w:rPr>
          <w:rFonts w:ascii="Helvetica" w:eastAsia="Times New Roman" w:hAnsi="Helvetica" w:cs="Helvetica"/>
          <w:spacing w:val="3"/>
          <w:sz w:val="21"/>
          <w:szCs w:val="21"/>
        </w:rPr>
      </w:pPr>
      <w:hyperlink r:id="rId28" w:anchor="organización-general-antes-de-comenzar" w:history="1">
        <w:r>
          <w:rPr>
            <w:rStyle w:val="Hipervnculo"/>
            <w:rFonts w:ascii="Helvetica" w:eastAsia="Times New Roman" w:hAnsi="Helvetica" w:cs="Helvetica"/>
            <w:b/>
            <w:bCs/>
            <w:spacing w:val="3"/>
            <w:sz w:val="21"/>
            <w:szCs w:val="21"/>
          </w:rPr>
          <w:t>7.1.1</w:t>
        </w:r>
        <w:r>
          <w:rPr>
            <w:rStyle w:val="Hipervnculo"/>
            <w:rFonts w:ascii="Helvetica" w:eastAsia="Times New Roman" w:hAnsi="Helvetica" w:cs="Helvetica"/>
            <w:spacing w:val="3"/>
            <w:sz w:val="21"/>
            <w:szCs w:val="21"/>
          </w:rPr>
          <w:t xml:space="preserve"> Organización general antes de comenzar</w:t>
        </w:r>
      </w:hyperlink>
    </w:p>
    <w:p w14:paraId="4C9AD05F" w14:textId="77777777" w:rsidR="00000000" w:rsidRDefault="00000000">
      <w:pPr>
        <w:pStyle w:val="chapter"/>
        <w:numPr>
          <w:ilvl w:val="1"/>
          <w:numId w:val="3"/>
        </w:numPr>
        <w:divId w:val="1595438060"/>
        <w:rPr>
          <w:rFonts w:ascii="Helvetica" w:eastAsia="Times New Roman" w:hAnsi="Helvetica" w:cs="Helvetica"/>
          <w:spacing w:val="3"/>
          <w:sz w:val="21"/>
          <w:szCs w:val="21"/>
        </w:rPr>
      </w:pPr>
      <w:hyperlink r:id="rId29" w:anchor="análisis-de-tiempo" w:history="1">
        <w:r>
          <w:rPr>
            <w:rStyle w:val="Hipervnculo"/>
            <w:rFonts w:ascii="Helvetica" w:eastAsia="Times New Roman" w:hAnsi="Helvetica" w:cs="Helvetica"/>
            <w:b/>
            <w:bCs/>
            <w:spacing w:val="3"/>
            <w:sz w:val="21"/>
            <w:szCs w:val="21"/>
          </w:rPr>
          <w:t>7.2</w:t>
        </w:r>
        <w:r>
          <w:rPr>
            <w:rStyle w:val="Hipervnculo"/>
            <w:rFonts w:ascii="Helvetica" w:eastAsia="Times New Roman" w:hAnsi="Helvetica" w:cs="Helvetica"/>
            <w:spacing w:val="3"/>
            <w:sz w:val="21"/>
            <w:szCs w:val="21"/>
          </w:rPr>
          <w:t xml:space="preserve"> Análisis de tiempo</w:t>
        </w:r>
      </w:hyperlink>
    </w:p>
    <w:p w14:paraId="6A38BB07" w14:textId="77777777" w:rsidR="00000000" w:rsidRDefault="00000000">
      <w:pPr>
        <w:pStyle w:val="chapter"/>
        <w:numPr>
          <w:ilvl w:val="1"/>
          <w:numId w:val="3"/>
        </w:numPr>
        <w:divId w:val="1595438060"/>
        <w:rPr>
          <w:rFonts w:ascii="Helvetica" w:eastAsia="Times New Roman" w:hAnsi="Helvetica" w:cs="Helvetica"/>
          <w:spacing w:val="3"/>
          <w:sz w:val="21"/>
          <w:szCs w:val="21"/>
        </w:rPr>
      </w:pPr>
      <w:hyperlink r:id="rId30" w:anchor="análisis-de-lugar" w:history="1">
        <w:r>
          <w:rPr>
            <w:rStyle w:val="Hipervnculo"/>
            <w:rFonts w:ascii="Helvetica" w:eastAsia="Times New Roman" w:hAnsi="Helvetica" w:cs="Helvetica"/>
            <w:b/>
            <w:bCs/>
            <w:spacing w:val="3"/>
            <w:sz w:val="21"/>
            <w:szCs w:val="21"/>
          </w:rPr>
          <w:t>7.3</w:t>
        </w:r>
        <w:r>
          <w:rPr>
            <w:rStyle w:val="Hipervnculo"/>
            <w:rFonts w:ascii="Helvetica" w:eastAsia="Times New Roman" w:hAnsi="Helvetica" w:cs="Helvetica"/>
            <w:spacing w:val="3"/>
            <w:sz w:val="21"/>
            <w:szCs w:val="21"/>
          </w:rPr>
          <w:t xml:space="preserve"> Análisis de lugar</w:t>
        </w:r>
      </w:hyperlink>
    </w:p>
    <w:p w14:paraId="1D6BF8AD" w14:textId="77777777" w:rsidR="00000000" w:rsidRDefault="00000000">
      <w:pPr>
        <w:pStyle w:val="chapter"/>
        <w:numPr>
          <w:ilvl w:val="1"/>
          <w:numId w:val="3"/>
        </w:numPr>
        <w:divId w:val="1595438060"/>
        <w:rPr>
          <w:rFonts w:ascii="Helvetica" w:eastAsia="Times New Roman" w:hAnsi="Helvetica" w:cs="Helvetica"/>
          <w:spacing w:val="3"/>
          <w:sz w:val="21"/>
          <w:szCs w:val="21"/>
        </w:rPr>
      </w:pPr>
      <w:hyperlink r:id="rId31" w:anchor="análisis-de-persona" w:history="1">
        <w:r>
          <w:rPr>
            <w:rStyle w:val="Hipervnculo"/>
            <w:rFonts w:ascii="Helvetica" w:eastAsia="Times New Roman" w:hAnsi="Helvetica" w:cs="Helvetica"/>
            <w:b/>
            <w:bCs/>
            <w:spacing w:val="3"/>
            <w:sz w:val="21"/>
            <w:szCs w:val="21"/>
          </w:rPr>
          <w:t>7.4</w:t>
        </w:r>
        <w:r>
          <w:rPr>
            <w:rStyle w:val="Hipervnculo"/>
            <w:rFonts w:ascii="Helvetica" w:eastAsia="Times New Roman" w:hAnsi="Helvetica" w:cs="Helvetica"/>
            <w:spacing w:val="3"/>
            <w:sz w:val="21"/>
            <w:szCs w:val="21"/>
          </w:rPr>
          <w:t xml:space="preserve"> Análisis de persona</w:t>
        </w:r>
      </w:hyperlink>
    </w:p>
    <w:p w14:paraId="522FC55C" w14:textId="77777777" w:rsidR="00000000" w:rsidRDefault="00000000">
      <w:pPr>
        <w:pStyle w:val="chapter"/>
        <w:numPr>
          <w:ilvl w:val="0"/>
          <w:numId w:val="3"/>
        </w:numPr>
        <w:divId w:val="1595438060"/>
        <w:rPr>
          <w:rFonts w:ascii="Helvetica" w:eastAsia="Times New Roman" w:hAnsi="Helvetica" w:cs="Helvetica"/>
          <w:spacing w:val="3"/>
          <w:sz w:val="21"/>
          <w:szCs w:val="21"/>
        </w:rPr>
      </w:pPr>
      <w:hyperlink r:id="rId32" w:history="1">
        <w:r>
          <w:rPr>
            <w:rStyle w:val="Hipervnculo"/>
            <w:rFonts w:ascii="Helvetica" w:eastAsia="Times New Roman" w:hAnsi="Helvetica" w:cs="Helvetica"/>
            <w:b/>
            <w:bCs/>
            <w:spacing w:val="3"/>
            <w:sz w:val="21"/>
            <w:szCs w:val="21"/>
          </w:rPr>
          <w:t>8</w:t>
        </w:r>
        <w:r>
          <w:rPr>
            <w:rStyle w:val="Hipervnculo"/>
            <w:rFonts w:ascii="Helvetica" w:eastAsia="Times New Roman" w:hAnsi="Helvetica" w:cs="Helvetica"/>
            <w:spacing w:val="3"/>
            <w:sz w:val="21"/>
            <w:szCs w:val="21"/>
          </w:rPr>
          <w:t xml:space="preserve"> </w:t>
        </w:r>
        <w:proofErr w:type="gramStart"/>
        <w:r>
          <w:rPr>
            <w:rStyle w:val="Hipervnculo"/>
            <w:rFonts w:ascii="Helvetica" w:eastAsia="Times New Roman" w:hAnsi="Helvetica" w:cs="Helvetica"/>
            <w:spacing w:val="3"/>
            <w:sz w:val="21"/>
            <w:szCs w:val="21"/>
          </w:rPr>
          <w:t>Preparación</w:t>
        </w:r>
        <w:proofErr w:type="gramEnd"/>
        <w:r>
          <w:rPr>
            <w:rStyle w:val="Hipervnculo"/>
            <w:rFonts w:ascii="Helvetica" w:eastAsia="Times New Roman" w:hAnsi="Helvetica" w:cs="Helvetica"/>
            <w:spacing w:val="3"/>
            <w:sz w:val="21"/>
            <w:szCs w:val="21"/>
          </w:rPr>
          <w:t xml:space="preserve"> de reporte (integración de las salidas en un documento)</w:t>
        </w:r>
      </w:hyperlink>
    </w:p>
    <w:p w14:paraId="0DB34353" w14:textId="77777777" w:rsidR="00000000" w:rsidRDefault="00000000">
      <w:pPr>
        <w:pStyle w:val="chapter"/>
        <w:numPr>
          <w:ilvl w:val="0"/>
          <w:numId w:val="3"/>
        </w:numPr>
        <w:divId w:val="1595438060"/>
        <w:rPr>
          <w:rFonts w:ascii="Helvetica" w:eastAsia="Times New Roman" w:hAnsi="Helvetica" w:cs="Helvetica"/>
          <w:spacing w:val="3"/>
          <w:sz w:val="21"/>
          <w:szCs w:val="21"/>
        </w:rPr>
      </w:pPr>
      <w:hyperlink r:id="rId33" w:history="1">
        <w:r>
          <w:rPr>
            <w:rStyle w:val="Hipervnculo"/>
            <w:rFonts w:ascii="Helvetica" w:eastAsia="Times New Roman" w:hAnsi="Helvetica" w:cs="Helvetica"/>
            <w:b/>
            <w:bCs/>
            <w:spacing w:val="3"/>
            <w:sz w:val="21"/>
            <w:szCs w:val="21"/>
          </w:rPr>
          <w:t>9</w:t>
        </w:r>
        <w:r>
          <w:rPr>
            <w:rStyle w:val="Hipervnculo"/>
            <w:rFonts w:ascii="Helvetica" w:eastAsia="Times New Roman" w:hAnsi="Helvetica" w:cs="Helvetica"/>
            <w:spacing w:val="3"/>
            <w:sz w:val="21"/>
            <w:szCs w:val="21"/>
          </w:rPr>
          <w:t xml:space="preserve"> </w:t>
        </w:r>
        <w:proofErr w:type="gramStart"/>
        <w:r>
          <w:rPr>
            <w:rStyle w:val="Hipervnculo"/>
            <w:rFonts w:ascii="Helvetica" w:eastAsia="Times New Roman" w:hAnsi="Helvetica" w:cs="Helvetica"/>
            <w:spacing w:val="3"/>
            <w:sz w:val="21"/>
            <w:szCs w:val="21"/>
          </w:rPr>
          <w:t>Blocks</w:t>
        </w:r>
        <w:proofErr w:type="gramEnd"/>
      </w:hyperlink>
      <w:r>
        <w:rPr>
          <w:rFonts w:ascii="Helvetica" w:eastAsia="Times New Roman" w:hAnsi="Helvetica" w:cs="Helvetica"/>
          <w:spacing w:val="3"/>
          <w:sz w:val="21"/>
          <w:szCs w:val="21"/>
        </w:rPr>
        <w:t xml:space="preserve"> </w:t>
      </w:r>
    </w:p>
    <w:p w14:paraId="312A8605" w14:textId="77777777" w:rsidR="00000000" w:rsidRDefault="00000000">
      <w:pPr>
        <w:pStyle w:val="chapter"/>
        <w:numPr>
          <w:ilvl w:val="1"/>
          <w:numId w:val="3"/>
        </w:numPr>
        <w:divId w:val="1595438060"/>
        <w:rPr>
          <w:rFonts w:ascii="Helvetica" w:eastAsia="Times New Roman" w:hAnsi="Helvetica" w:cs="Helvetica"/>
          <w:spacing w:val="3"/>
          <w:sz w:val="21"/>
          <w:szCs w:val="21"/>
        </w:rPr>
      </w:pPr>
      <w:hyperlink r:id="rId34" w:anchor="equations" w:history="1">
        <w:r>
          <w:rPr>
            <w:rStyle w:val="Hipervnculo"/>
            <w:rFonts w:ascii="Helvetica" w:eastAsia="Times New Roman" w:hAnsi="Helvetica" w:cs="Helvetica"/>
            <w:b/>
            <w:bCs/>
            <w:spacing w:val="3"/>
            <w:sz w:val="21"/>
            <w:szCs w:val="21"/>
          </w:rPr>
          <w:t>9.1</w:t>
        </w:r>
        <w:r>
          <w:rPr>
            <w:rStyle w:val="Hipervnculo"/>
            <w:rFonts w:ascii="Helvetica" w:eastAsia="Times New Roman" w:hAnsi="Helvetica" w:cs="Helvetica"/>
            <w:spacing w:val="3"/>
            <w:sz w:val="21"/>
            <w:szCs w:val="21"/>
          </w:rPr>
          <w:t xml:space="preserve"> </w:t>
        </w:r>
        <w:proofErr w:type="spellStart"/>
        <w:r>
          <w:rPr>
            <w:rStyle w:val="Hipervnculo"/>
            <w:rFonts w:ascii="Helvetica" w:eastAsia="Times New Roman" w:hAnsi="Helvetica" w:cs="Helvetica"/>
            <w:spacing w:val="3"/>
            <w:sz w:val="21"/>
            <w:szCs w:val="21"/>
          </w:rPr>
          <w:t>Equations</w:t>
        </w:r>
        <w:proofErr w:type="spellEnd"/>
      </w:hyperlink>
    </w:p>
    <w:p w14:paraId="47643081" w14:textId="77777777" w:rsidR="00000000" w:rsidRDefault="00000000">
      <w:pPr>
        <w:pStyle w:val="chapter"/>
        <w:numPr>
          <w:ilvl w:val="1"/>
          <w:numId w:val="3"/>
        </w:numPr>
        <w:divId w:val="1595438060"/>
        <w:rPr>
          <w:rFonts w:ascii="Helvetica" w:eastAsia="Times New Roman" w:hAnsi="Helvetica" w:cs="Helvetica"/>
          <w:spacing w:val="3"/>
          <w:sz w:val="21"/>
          <w:szCs w:val="21"/>
        </w:rPr>
      </w:pPr>
      <w:hyperlink r:id="rId35" w:anchor="theorems-and-proofs" w:history="1">
        <w:r>
          <w:rPr>
            <w:rStyle w:val="Hipervnculo"/>
            <w:rFonts w:ascii="Helvetica" w:eastAsia="Times New Roman" w:hAnsi="Helvetica" w:cs="Helvetica"/>
            <w:b/>
            <w:bCs/>
            <w:spacing w:val="3"/>
            <w:sz w:val="21"/>
            <w:szCs w:val="21"/>
          </w:rPr>
          <w:t>9.2</w:t>
        </w:r>
        <w:r>
          <w:rPr>
            <w:rStyle w:val="Hipervnculo"/>
            <w:rFonts w:ascii="Helvetica" w:eastAsia="Times New Roman" w:hAnsi="Helvetica" w:cs="Helvetica"/>
            <w:spacing w:val="3"/>
            <w:sz w:val="21"/>
            <w:szCs w:val="21"/>
          </w:rPr>
          <w:t xml:space="preserve"> </w:t>
        </w:r>
        <w:proofErr w:type="spellStart"/>
        <w:r>
          <w:rPr>
            <w:rStyle w:val="Hipervnculo"/>
            <w:rFonts w:ascii="Helvetica" w:eastAsia="Times New Roman" w:hAnsi="Helvetica" w:cs="Helvetica"/>
            <w:spacing w:val="3"/>
            <w:sz w:val="21"/>
            <w:szCs w:val="21"/>
          </w:rPr>
          <w:t>Theorems</w:t>
        </w:r>
        <w:proofErr w:type="spellEnd"/>
        <w:r>
          <w:rPr>
            <w:rStyle w:val="Hipervnculo"/>
            <w:rFonts w:ascii="Helvetica" w:eastAsia="Times New Roman" w:hAnsi="Helvetica" w:cs="Helvetica"/>
            <w:spacing w:val="3"/>
            <w:sz w:val="21"/>
            <w:szCs w:val="21"/>
          </w:rPr>
          <w:t xml:space="preserve"> and </w:t>
        </w:r>
        <w:proofErr w:type="spellStart"/>
        <w:r>
          <w:rPr>
            <w:rStyle w:val="Hipervnculo"/>
            <w:rFonts w:ascii="Helvetica" w:eastAsia="Times New Roman" w:hAnsi="Helvetica" w:cs="Helvetica"/>
            <w:spacing w:val="3"/>
            <w:sz w:val="21"/>
            <w:szCs w:val="21"/>
          </w:rPr>
          <w:t>proofs</w:t>
        </w:r>
        <w:proofErr w:type="spellEnd"/>
      </w:hyperlink>
    </w:p>
    <w:p w14:paraId="69A591AA" w14:textId="77777777" w:rsidR="00000000" w:rsidRDefault="00000000">
      <w:pPr>
        <w:pStyle w:val="chapter"/>
        <w:numPr>
          <w:ilvl w:val="1"/>
          <w:numId w:val="3"/>
        </w:numPr>
        <w:divId w:val="1595438060"/>
        <w:rPr>
          <w:rFonts w:ascii="Helvetica" w:eastAsia="Times New Roman" w:hAnsi="Helvetica" w:cs="Helvetica"/>
          <w:spacing w:val="3"/>
          <w:sz w:val="21"/>
          <w:szCs w:val="21"/>
        </w:rPr>
      </w:pPr>
      <w:hyperlink r:id="rId36" w:anchor="callout-blocks" w:history="1">
        <w:r>
          <w:rPr>
            <w:rStyle w:val="Hipervnculo"/>
            <w:rFonts w:ascii="Helvetica" w:eastAsia="Times New Roman" w:hAnsi="Helvetica" w:cs="Helvetica"/>
            <w:b/>
            <w:bCs/>
            <w:spacing w:val="3"/>
            <w:sz w:val="21"/>
            <w:szCs w:val="21"/>
          </w:rPr>
          <w:t>9.3</w:t>
        </w:r>
        <w:r>
          <w:rPr>
            <w:rStyle w:val="Hipervnculo"/>
            <w:rFonts w:ascii="Helvetica" w:eastAsia="Times New Roman" w:hAnsi="Helvetica" w:cs="Helvetica"/>
            <w:spacing w:val="3"/>
            <w:sz w:val="21"/>
            <w:szCs w:val="21"/>
          </w:rPr>
          <w:t xml:space="preserve"> </w:t>
        </w:r>
        <w:proofErr w:type="spellStart"/>
        <w:r>
          <w:rPr>
            <w:rStyle w:val="Hipervnculo"/>
            <w:rFonts w:ascii="Helvetica" w:eastAsia="Times New Roman" w:hAnsi="Helvetica" w:cs="Helvetica"/>
            <w:spacing w:val="3"/>
            <w:sz w:val="21"/>
            <w:szCs w:val="21"/>
          </w:rPr>
          <w:t>Callout</w:t>
        </w:r>
        <w:proofErr w:type="spellEnd"/>
        <w:r>
          <w:rPr>
            <w:rStyle w:val="Hipervnculo"/>
            <w:rFonts w:ascii="Helvetica" w:eastAsia="Times New Roman" w:hAnsi="Helvetica" w:cs="Helvetica"/>
            <w:spacing w:val="3"/>
            <w:sz w:val="21"/>
            <w:szCs w:val="21"/>
          </w:rPr>
          <w:t xml:space="preserve"> blocks</w:t>
        </w:r>
      </w:hyperlink>
    </w:p>
    <w:p w14:paraId="0FD20792" w14:textId="77777777" w:rsidR="00000000" w:rsidRDefault="00000000">
      <w:pPr>
        <w:pStyle w:val="chapter"/>
        <w:numPr>
          <w:ilvl w:val="0"/>
          <w:numId w:val="3"/>
        </w:numPr>
        <w:divId w:val="1595438060"/>
        <w:rPr>
          <w:rFonts w:ascii="Helvetica" w:eastAsia="Times New Roman" w:hAnsi="Helvetica" w:cs="Helvetica"/>
          <w:spacing w:val="3"/>
          <w:sz w:val="21"/>
          <w:szCs w:val="21"/>
        </w:rPr>
      </w:pPr>
      <w:hyperlink r:id="rId37" w:history="1">
        <w:r>
          <w:rPr>
            <w:rStyle w:val="Hipervnculo"/>
            <w:rFonts w:ascii="Helvetica" w:eastAsia="Times New Roman" w:hAnsi="Helvetica" w:cs="Helvetica"/>
            <w:b/>
            <w:bCs/>
            <w:spacing w:val="3"/>
            <w:sz w:val="21"/>
            <w:szCs w:val="21"/>
          </w:rPr>
          <w:t>10</w:t>
        </w:r>
        <w:r>
          <w:rPr>
            <w:rStyle w:val="Hipervnculo"/>
            <w:rFonts w:ascii="Helvetica" w:eastAsia="Times New Roman" w:hAnsi="Helvetica" w:cs="Helvetica"/>
            <w:spacing w:val="3"/>
            <w:sz w:val="21"/>
            <w:szCs w:val="21"/>
          </w:rPr>
          <w:t xml:space="preserve"> </w:t>
        </w:r>
        <w:proofErr w:type="spellStart"/>
        <w:r>
          <w:rPr>
            <w:rStyle w:val="Hipervnculo"/>
            <w:rFonts w:ascii="Helvetica" w:eastAsia="Times New Roman" w:hAnsi="Helvetica" w:cs="Helvetica"/>
            <w:spacing w:val="3"/>
            <w:sz w:val="21"/>
            <w:szCs w:val="21"/>
          </w:rPr>
          <w:t>Footnotes</w:t>
        </w:r>
        <w:proofErr w:type="spellEnd"/>
        <w:r>
          <w:rPr>
            <w:rStyle w:val="Hipervnculo"/>
            <w:rFonts w:ascii="Helvetica" w:eastAsia="Times New Roman" w:hAnsi="Helvetica" w:cs="Helvetica"/>
            <w:spacing w:val="3"/>
            <w:sz w:val="21"/>
            <w:szCs w:val="21"/>
          </w:rPr>
          <w:t xml:space="preserve"> and </w:t>
        </w:r>
        <w:proofErr w:type="spellStart"/>
        <w:r>
          <w:rPr>
            <w:rStyle w:val="Hipervnculo"/>
            <w:rFonts w:ascii="Helvetica" w:eastAsia="Times New Roman" w:hAnsi="Helvetica" w:cs="Helvetica"/>
            <w:spacing w:val="3"/>
            <w:sz w:val="21"/>
            <w:szCs w:val="21"/>
          </w:rPr>
          <w:t>citations</w:t>
        </w:r>
        <w:proofErr w:type="spellEnd"/>
      </w:hyperlink>
      <w:r>
        <w:rPr>
          <w:rFonts w:ascii="Helvetica" w:eastAsia="Times New Roman" w:hAnsi="Helvetica" w:cs="Helvetica"/>
          <w:spacing w:val="3"/>
          <w:sz w:val="21"/>
          <w:szCs w:val="21"/>
        </w:rPr>
        <w:t xml:space="preserve"> </w:t>
      </w:r>
    </w:p>
    <w:p w14:paraId="0779133B" w14:textId="77777777" w:rsidR="00000000" w:rsidRDefault="00000000">
      <w:pPr>
        <w:pStyle w:val="chapter"/>
        <w:numPr>
          <w:ilvl w:val="1"/>
          <w:numId w:val="3"/>
        </w:numPr>
        <w:divId w:val="1595438060"/>
        <w:rPr>
          <w:rFonts w:ascii="Helvetica" w:eastAsia="Times New Roman" w:hAnsi="Helvetica" w:cs="Helvetica"/>
          <w:spacing w:val="3"/>
          <w:sz w:val="21"/>
          <w:szCs w:val="21"/>
        </w:rPr>
      </w:pPr>
      <w:hyperlink r:id="rId38" w:anchor="footnotes" w:history="1">
        <w:r>
          <w:rPr>
            <w:rStyle w:val="Hipervnculo"/>
            <w:rFonts w:ascii="Helvetica" w:eastAsia="Times New Roman" w:hAnsi="Helvetica" w:cs="Helvetica"/>
            <w:b/>
            <w:bCs/>
            <w:spacing w:val="3"/>
            <w:sz w:val="21"/>
            <w:szCs w:val="21"/>
          </w:rPr>
          <w:t>10.1</w:t>
        </w:r>
        <w:r>
          <w:rPr>
            <w:rStyle w:val="Hipervnculo"/>
            <w:rFonts w:ascii="Helvetica" w:eastAsia="Times New Roman" w:hAnsi="Helvetica" w:cs="Helvetica"/>
            <w:spacing w:val="3"/>
            <w:sz w:val="21"/>
            <w:szCs w:val="21"/>
          </w:rPr>
          <w:t xml:space="preserve"> </w:t>
        </w:r>
        <w:proofErr w:type="spellStart"/>
        <w:r>
          <w:rPr>
            <w:rStyle w:val="Hipervnculo"/>
            <w:rFonts w:ascii="Helvetica" w:eastAsia="Times New Roman" w:hAnsi="Helvetica" w:cs="Helvetica"/>
            <w:spacing w:val="3"/>
            <w:sz w:val="21"/>
            <w:szCs w:val="21"/>
          </w:rPr>
          <w:t>Footnotes</w:t>
        </w:r>
        <w:proofErr w:type="spellEnd"/>
      </w:hyperlink>
    </w:p>
    <w:p w14:paraId="4AE371D6" w14:textId="77777777" w:rsidR="00000000" w:rsidRDefault="00000000">
      <w:pPr>
        <w:pStyle w:val="chapter"/>
        <w:numPr>
          <w:ilvl w:val="1"/>
          <w:numId w:val="3"/>
        </w:numPr>
        <w:divId w:val="1595438060"/>
        <w:rPr>
          <w:rFonts w:ascii="Helvetica" w:eastAsia="Times New Roman" w:hAnsi="Helvetica" w:cs="Helvetica"/>
          <w:spacing w:val="3"/>
          <w:sz w:val="21"/>
          <w:szCs w:val="21"/>
        </w:rPr>
      </w:pPr>
      <w:hyperlink r:id="rId39" w:anchor="citations" w:history="1">
        <w:r>
          <w:rPr>
            <w:rStyle w:val="Hipervnculo"/>
            <w:rFonts w:ascii="Helvetica" w:eastAsia="Times New Roman" w:hAnsi="Helvetica" w:cs="Helvetica"/>
            <w:b/>
            <w:bCs/>
            <w:spacing w:val="3"/>
            <w:sz w:val="21"/>
            <w:szCs w:val="21"/>
          </w:rPr>
          <w:t>10.2</w:t>
        </w:r>
        <w:r>
          <w:rPr>
            <w:rStyle w:val="Hipervnculo"/>
            <w:rFonts w:ascii="Helvetica" w:eastAsia="Times New Roman" w:hAnsi="Helvetica" w:cs="Helvetica"/>
            <w:spacing w:val="3"/>
            <w:sz w:val="21"/>
            <w:szCs w:val="21"/>
          </w:rPr>
          <w:t xml:space="preserve"> </w:t>
        </w:r>
        <w:proofErr w:type="spellStart"/>
        <w:r>
          <w:rPr>
            <w:rStyle w:val="Hipervnculo"/>
            <w:rFonts w:ascii="Helvetica" w:eastAsia="Times New Roman" w:hAnsi="Helvetica" w:cs="Helvetica"/>
            <w:spacing w:val="3"/>
            <w:sz w:val="21"/>
            <w:szCs w:val="21"/>
          </w:rPr>
          <w:t>Citations</w:t>
        </w:r>
        <w:proofErr w:type="spellEnd"/>
      </w:hyperlink>
    </w:p>
    <w:p w14:paraId="1292E973" w14:textId="77777777" w:rsidR="00000000" w:rsidRDefault="00000000">
      <w:pPr>
        <w:pStyle w:val="divider"/>
        <w:numPr>
          <w:ilvl w:val="0"/>
          <w:numId w:val="3"/>
        </w:numPr>
        <w:divId w:val="1595438060"/>
        <w:rPr>
          <w:rFonts w:ascii="Helvetica" w:eastAsia="Times New Roman" w:hAnsi="Helvetica" w:cs="Helvetica"/>
          <w:spacing w:val="3"/>
          <w:sz w:val="21"/>
          <w:szCs w:val="21"/>
        </w:rPr>
      </w:pPr>
    </w:p>
    <w:p w14:paraId="291297ED" w14:textId="77777777" w:rsidR="00000000" w:rsidRDefault="00000000">
      <w:pPr>
        <w:numPr>
          <w:ilvl w:val="0"/>
          <w:numId w:val="3"/>
        </w:numPr>
        <w:spacing w:before="100" w:beforeAutospacing="1" w:after="100" w:afterAutospacing="1"/>
        <w:divId w:val="1595438060"/>
        <w:rPr>
          <w:rFonts w:ascii="Helvetica" w:eastAsia="Times New Roman" w:hAnsi="Helvetica" w:cs="Helvetica"/>
          <w:spacing w:val="3"/>
          <w:sz w:val="21"/>
          <w:szCs w:val="21"/>
        </w:rPr>
      </w:pPr>
      <w:hyperlink r:id="rId40" w:tgtFrame="blank" w:history="1">
        <w:proofErr w:type="spellStart"/>
        <w:r>
          <w:rPr>
            <w:rStyle w:val="Hipervnculo"/>
            <w:rFonts w:ascii="Helvetica" w:eastAsia="Times New Roman" w:hAnsi="Helvetica" w:cs="Helvetica"/>
            <w:spacing w:val="3"/>
            <w:sz w:val="21"/>
            <w:szCs w:val="21"/>
          </w:rPr>
          <w:t>Published</w:t>
        </w:r>
        <w:proofErr w:type="spellEnd"/>
        <w:r>
          <w:rPr>
            <w:rStyle w:val="Hipervnculo"/>
            <w:rFonts w:ascii="Helvetica" w:eastAsia="Times New Roman" w:hAnsi="Helvetica" w:cs="Helvetica"/>
            <w:spacing w:val="3"/>
            <w:sz w:val="21"/>
            <w:szCs w:val="21"/>
          </w:rPr>
          <w:t xml:space="preserve"> </w:t>
        </w:r>
        <w:proofErr w:type="spellStart"/>
        <w:r>
          <w:rPr>
            <w:rStyle w:val="Hipervnculo"/>
            <w:rFonts w:ascii="Helvetica" w:eastAsia="Times New Roman" w:hAnsi="Helvetica" w:cs="Helvetica"/>
            <w:spacing w:val="3"/>
            <w:sz w:val="21"/>
            <w:szCs w:val="21"/>
          </w:rPr>
          <w:t>with</w:t>
        </w:r>
        <w:proofErr w:type="spellEnd"/>
        <w:r>
          <w:rPr>
            <w:rStyle w:val="Hipervnculo"/>
            <w:rFonts w:ascii="Helvetica" w:eastAsia="Times New Roman" w:hAnsi="Helvetica" w:cs="Helvetica"/>
            <w:spacing w:val="3"/>
            <w:sz w:val="21"/>
            <w:szCs w:val="21"/>
          </w:rPr>
          <w:t xml:space="preserve"> </w:t>
        </w:r>
        <w:proofErr w:type="spellStart"/>
        <w:r>
          <w:rPr>
            <w:rStyle w:val="Hipervnculo"/>
            <w:rFonts w:ascii="Helvetica" w:eastAsia="Times New Roman" w:hAnsi="Helvetica" w:cs="Helvetica"/>
            <w:spacing w:val="3"/>
            <w:sz w:val="21"/>
            <w:szCs w:val="21"/>
          </w:rPr>
          <w:t>bookdown</w:t>
        </w:r>
        <w:proofErr w:type="spellEnd"/>
      </w:hyperlink>
    </w:p>
    <w:p w14:paraId="495B2CF3" w14:textId="77777777" w:rsidR="00000000" w:rsidRDefault="00000000">
      <w:pPr>
        <w:pStyle w:val="Ttulo1"/>
        <w:divId w:val="1500193840"/>
        <w:rPr>
          <w:rFonts w:ascii="Helvetica" w:eastAsia="Times New Roman" w:hAnsi="Helvetica" w:cs="Helvetica"/>
          <w:spacing w:val="3"/>
          <w:sz w:val="42"/>
          <w:szCs w:val="42"/>
        </w:rPr>
      </w:pPr>
      <w:hyperlink r:id="rId41" w:history="1">
        <w:r>
          <w:rPr>
            <w:rStyle w:val="Hipervnculo"/>
            <w:rFonts w:ascii="Helvetica" w:eastAsia="Times New Roman" w:hAnsi="Helvetica" w:cs="Helvetica"/>
            <w:spacing w:val="3"/>
            <w:sz w:val="42"/>
            <w:szCs w:val="42"/>
          </w:rPr>
          <w:t>Introducción a R para curso de Epidemiología de Campo de nivel básico e intermedio</w:t>
        </w:r>
      </w:hyperlink>
      <w:r>
        <w:rPr>
          <w:rFonts w:ascii="Helvetica" w:eastAsia="Times New Roman" w:hAnsi="Helvetica" w:cs="Helvetica"/>
          <w:spacing w:val="3"/>
          <w:sz w:val="42"/>
          <w:szCs w:val="42"/>
        </w:rPr>
        <w:t xml:space="preserve"> </w:t>
      </w:r>
    </w:p>
    <w:p w14:paraId="49D8358D" w14:textId="77777777" w:rsidR="00000000" w:rsidRDefault="00000000">
      <w:pPr>
        <w:pStyle w:val="Ttulo1"/>
        <w:divId w:val="1577130808"/>
        <w:rPr>
          <w:rFonts w:ascii="Helvetica" w:eastAsia="Times New Roman" w:hAnsi="Helvetica" w:cs="Helvetica"/>
          <w:spacing w:val="3"/>
          <w:sz w:val="42"/>
          <w:szCs w:val="42"/>
        </w:rPr>
      </w:pPr>
      <w:r>
        <w:rPr>
          <w:rFonts w:ascii="Helvetica" w:eastAsia="Times New Roman" w:hAnsi="Helvetica" w:cs="Helvetica"/>
          <w:spacing w:val="3"/>
          <w:sz w:val="42"/>
          <w:szCs w:val="42"/>
        </w:rPr>
        <w:t>Introducción a R para curso de Epidemiología de Campo de nivel básico e intermedio</w:t>
      </w:r>
    </w:p>
    <w:p w14:paraId="068B42CF" w14:textId="77777777" w:rsidR="00000000" w:rsidRDefault="00000000">
      <w:pPr>
        <w:pStyle w:val="author"/>
        <w:divId w:val="1577130808"/>
        <w:rPr>
          <w:rFonts w:ascii="Helvetica" w:hAnsi="Helvetica" w:cs="Helvetica"/>
          <w:spacing w:val="3"/>
          <w:sz w:val="21"/>
          <w:szCs w:val="21"/>
        </w:rPr>
      </w:pPr>
      <w:r>
        <w:rPr>
          <w:rStyle w:val="nfasis"/>
          <w:rFonts w:ascii="Helvetica" w:hAnsi="Helvetica" w:cs="Helvetica"/>
          <w:spacing w:val="3"/>
          <w:sz w:val="21"/>
          <w:szCs w:val="21"/>
        </w:rPr>
        <w:lastRenderedPageBreak/>
        <w:t xml:space="preserve">Leonel </w:t>
      </w:r>
      <w:proofErr w:type="spellStart"/>
      <w:r>
        <w:rPr>
          <w:rStyle w:val="nfasis"/>
          <w:rFonts w:ascii="Helvetica" w:hAnsi="Helvetica" w:cs="Helvetica"/>
          <w:spacing w:val="3"/>
          <w:sz w:val="21"/>
          <w:szCs w:val="21"/>
        </w:rPr>
        <w:t>Lerebours</w:t>
      </w:r>
      <w:proofErr w:type="spellEnd"/>
    </w:p>
    <w:p w14:paraId="278EB7D9" w14:textId="77777777" w:rsidR="00000000" w:rsidRDefault="00000000">
      <w:pPr>
        <w:pStyle w:val="date1"/>
        <w:divId w:val="1577130808"/>
        <w:rPr>
          <w:rFonts w:ascii="Helvetica" w:hAnsi="Helvetica" w:cs="Helvetica"/>
          <w:spacing w:val="3"/>
          <w:sz w:val="21"/>
          <w:szCs w:val="21"/>
        </w:rPr>
      </w:pPr>
      <w:r>
        <w:rPr>
          <w:rStyle w:val="nfasis"/>
          <w:rFonts w:ascii="Helvetica" w:hAnsi="Helvetica" w:cs="Helvetica"/>
          <w:spacing w:val="3"/>
          <w:sz w:val="21"/>
          <w:szCs w:val="21"/>
        </w:rPr>
        <w:t>2023-10-31</w:t>
      </w:r>
    </w:p>
    <w:p w14:paraId="292FBF99" w14:textId="77777777" w:rsidR="00000000" w:rsidRDefault="00000000">
      <w:pPr>
        <w:pStyle w:val="Ttulo1"/>
        <w:divId w:val="513882821"/>
        <w:rPr>
          <w:rFonts w:ascii="Helvetica" w:eastAsia="Times New Roman" w:hAnsi="Helvetica" w:cs="Helvetica"/>
          <w:spacing w:val="3"/>
          <w:sz w:val="42"/>
          <w:szCs w:val="42"/>
        </w:rPr>
      </w:pPr>
      <w:r>
        <w:rPr>
          <w:rStyle w:val="header-section-number1"/>
          <w:rFonts w:ascii="Helvetica" w:eastAsia="Times New Roman" w:hAnsi="Helvetica" w:cs="Helvetica"/>
          <w:spacing w:val="3"/>
          <w:sz w:val="42"/>
          <w:szCs w:val="42"/>
        </w:rPr>
        <w:t>Capítulo 1</w:t>
      </w:r>
      <w:r>
        <w:rPr>
          <w:rFonts w:ascii="Helvetica" w:eastAsia="Times New Roman" w:hAnsi="Helvetica" w:cs="Helvetica"/>
          <w:spacing w:val="3"/>
          <w:sz w:val="42"/>
          <w:szCs w:val="42"/>
        </w:rPr>
        <w:t xml:space="preserve"> Introducción</w:t>
      </w:r>
    </w:p>
    <w:p w14:paraId="27D61A2A" w14:textId="77777777" w:rsidR="00000000" w:rsidRDefault="00000000">
      <w:pPr>
        <w:pStyle w:val="Ttulo3"/>
        <w:divId w:val="922762497"/>
        <w:rPr>
          <w:rFonts w:ascii="Helvetica" w:eastAsia="Times New Roman" w:hAnsi="Helvetica" w:cs="Helvetica"/>
          <w:spacing w:val="3"/>
        </w:rPr>
      </w:pPr>
      <w:r>
        <w:rPr>
          <w:rStyle w:val="header-section-number1"/>
          <w:rFonts w:ascii="Helvetica" w:eastAsia="Times New Roman" w:hAnsi="Helvetica" w:cs="Helvetica"/>
          <w:spacing w:val="3"/>
        </w:rPr>
        <w:t>1.0.1</w:t>
      </w:r>
      <w:r>
        <w:rPr>
          <w:rFonts w:ascii="Helvetica" w:eastAsia="Times New Roman" w:hAnsi="Helvetica" w:cs="Helvetica"/>
          <w:spacing w:val="3"/>
        </w:rPr>
        <w:t xml:space="preserve"> Consideraciones y recomendaciones de </w:t>
      </w:r>
      <w:del w:id="0" w:author="Direccion De Epidemiologia" w:date="2023-12-22T11:18:00Z">
        <w:r>
          <w:rPr>
            <w:rFonts w:ascii="Helvetica" w:eastAsia="Times New Roman" w:hAnsi="Helvetica" w:cs="Helvetica"/>
            <w:spacing w:val="3"/>
          </w:rPr>
          <w:delText>como</w:delText>
        </w:r>
      </w:del>
      <w:ins w:id="1" w:author="Direccion De Epidemiologia" w:date="2023-12-22T11:18:00Z">
        <w:r>
          <w:rPr>
            <w:rFonts w:ascii="Helvetica" w:eastAsia="Times New Roman" w:hAnsi="Helvetica" w:cs="Helvetica"/>
            <w:spacing w:val="3"/>
          </w:rPr>
          <w:t>cómo</w:t>
        </w:r>
      </w:ins>
      <w:r>
        <w:rPr>
          <w:rFonts w:ascii="Helvetica" w:eastAsia="Times New Roman" w:hAnsi="Helvetica" w:cs="Helvetica"/>
          <w:spacing w:val="3"/>
        </w:rPr>
        <w:t xml:space="preserve"> mejorar el autoaprendizaje en R (¡y en otra herramienta similar!)</w:t>
      </w:r>
    </w:p>
    <w:p w14:paraId="5BB67EF8" w14:textId="77777777" w:rsidR="00000000" w:rsidRDefault="00000000">
      <w:pPr>
        <w:pStyle w:val="NormalWeb"/>
        <w:divId w:val="922762497"/>
        <w:rPr>
          <w:rFonts w:ascii="Helvetica" w:hAnsi="Helvetica" w:cs="Helvetica"/>
          <w:spacing w:val="3"/>
          <w:sz w:val="21"/>
          <w:szCs w:val="21"/>
        </w:rPr>
      </w:pPr>
      <w:r>
        <w:rPr>
          <w:rFonts w:ascii="Helvetica" w:hAnsi="Helvetica" w:cs="Helvetica"/>
          <w:spacing w:val="3"/>
          <w:sz w:val="21"/>
          <w:szCs w:val="21"/>
        </w:rPr>
        <w:t>Este manual es muy específico para el entrenamiento de epidemiología de campo</w:t>
      </w:r>
      <w:ins w:id="2" w:author="Direccion De Epidemiologia" w:date="2023-12-22T11:18:00Z">
        <w:r>
          <w:rPr>
            <w:rFonts w:ascii="Helvetica" w:hAnsi="Helvetica" w:cs="Helvetica"/>
            <w:spacing w:val="3"/>
            <w:sz w:val="21"/>
            <w:szCs w:val="21"/>
          </w:rPr>
          <w:t>,</w:t>
        </w:r>
      </w:ins>
      <w:r>
        <w:rPr>
          <w:rFonts w:ascii="Helvetica" w:hAnsi="Helvetica" w:cs="Helvetica"/>
          <w:spacing w:val="3"/>
          <w:sz w:val="21"/>
          <w:szCs w:val="21"/>
        </w:rPr>
        <w:t xml:space="preserve"> tanto para el nivel básico e intermedio, tiene como propósito introducir el uso de </w:t>
      </w:r>
      <w:proofErr w:type="gramStart"/>
      <w:r>
        <w:rPr>
          <w:rFonts w:ascii="Helvetica" w:hAnsi="Helvetica" w:cs="Helvetica"/>
          <w:spacing w:val="3"/>
          <w:sz w:val="21"/>
          <w:szCs w:val="21"/>
        </w:rPr>
        <w:t>R</w:t>
      </w:r>
      <w:proofErr w:type="gramEnd"/>
      <w:r>
        <w:rPr>
          <w:rFonts w:ascii="Helvetica" w:hAnsi="Helvetica" w:cs="Helvetica"/>
          <w:spacing w:val="3"/>
          <w:sz w:val="21"/>
          <w:szCs w:val="21"/>
        </w:rPr>
        <w:t xml:space="preserve"> así como también facilitar el proceso de desarrollo de tus productos o trabajos de campo durante el entrenamiento. </w:t>
      </w:r>
      <w:del w:id="3" w:author="Direccion De Epidemiologia" w:date="2023-12-22T11:20:00Z">
        <w:r>
          <w:rPr>
            <w:rFonts w:ascii="Helvetica" w:hAnsi="Helvetica" w:cs="Helvetica"/>
            <w:spacing w:val="3"/>
            <w:sz w:val="21"/>
            <w:szCs w:val="21"/>
          </w:rPr>
          <w:delText xml:space="preserve">Con esto dicho </w:delText>
        </w:r>
      </w:del>
      <w:ins w:id="4" w:author="Direccion De Epidemiologia" w:date="2023-12-22T11:20:00Z">
        <w:r>
          <w:rPr>
            <w:rFonts w:ascii="Helvetica" w:hAnsi="Helvetica" w:cs="Helvetica"/>
            <w:spacing w:val="3"/>
            <w:sz w:val="21"/>
            <w:szCs w:val="21"/>
          </w:rPr>
          <w:t>H</w:t>
        </w:r>
      </w:ins>
      <w:del w:id="5" w:author="Direccion De Epidemiologia" w:date="2023-12-22T11:20:00Z">
        <w:r>
          <w:rPr>
            <w:rFonts w:ascii="Helvetica" w:hAnsi="Helvetica" w:cs="Helvetica"/>
            <w:spacing w:val="3"/>
            <w:sz w:val="21"/>
            <w:szCs w:val="21"/>
          </w:rPr>
          <w:delText>h</w:delText>
        </w:r>
      </w:del>
      <w:r>
        <w:rPr>
          <w:rFonts w:ascii="Helvetica" w:hAnsi="Helvetica" w:cs="Helvetica"/>
          <w:spacing w:val="3"/>
          <w:sz w:val="21"/>
          <w:szCs w:val="21"/>
        </w:rPr>
        <w:t>ay temas que bien pudieran estar contenido en un documento como este, pero por lo específico o extensos que son, no están detallados, como por ejemplo la explicación o el concepto de las medidas de tendencia central.</w:t>
      </w:r>
    </w:p>
    <w:p w14:paraId="0331D567" w14:textId="77777777" w:rsidR="00000000" w:rsidRDefault="00000000">
      <w:pPr>
        <w:pStyle w:val="NormalWeb"/>
        <w:divId w:val="922762497"/>
        <w:rPr>
          <w:rFonts w:ascii="Helvetica" w:hAnsi="Helvetica" w:cs="Helvetica"/>
          <w:spacing w:val="3"/>
          <w:sz w:val="21"/>
          <w:szCs w:val="21"/>
        </w:rPr>
      </w:pPr>
      <w:r>
        <w:rPr>
          <w:rFonts w:ascii="Helvetica" w:hAnsi="Helvetica" w:cs="Helvetica"/>
          <w:spacing w:val="3"/>
          <w:sz w:val="21"/>
          <w:szCs w:val="21"/>
        </w:rPr>
        <w:t>El enfoque principal es que puedas comenzar a usar R, primero adaptándote al formato de comandos en vez del formato orientado a objetos, (como Excel, SPSS) y luego haciendo las tareas más comunes que se realizan rutinariamente tanto en el entrenamiento como ya en la práctica</w:t>
      </w:r>
      <w:ins w:id="6" w:author="Direccion De Epidemiologia" w:date="2023-12-22T11:21:00Z">
        <w:r>
          <w:rPr>
            <w:rFonts w:ascii="Helvetica" w:hAnsi="Helvetica" w:cs="Helvetica"/>
            <w:spacing w:val="3"/>
            <w:sz w:val="21"/>
            <w:szCs w:val="21"/>
          </w:rPr>
          <w:t>,</w:t>
        </w:r>
      </w:ins>
      <w:r>
        <w:rPr>
          <w:rFonts w:ascii="Helvetica" w:hAnsi="Helvetica" w:cs="Helvetica"/>
          <w:spacing w:val="3"/>
          <w:sz w:val="21"/>
          <w:szCs w:val="21"/>
        </w:rPr>
        <w:t xml:space="preserve"> como son hacer tablas, gráficos, exportar reportes; todo esto a un nivel introductorio.</w:t>
      </w:r>
    </w:p>
    <w:p w14:paraId="29D473B6" w14:textId="77777777" w:rsidR="00000000" w:rsidRDefault="00000000">
      <w:pPr>
        <w:pStyle w:val="NormalWeb"/>
        <w:divId w:val="922762497"/>
        <w:rPr>
          <w:del w:id="7" w:author="Direccion De Epidemiologia" w:date="2023-12-22T11:23:00Z"/>
          <w:rFonts w:ascii="Helvetica" w:hAnsi="Helvetica" w:cs="Helvetica"/>
          <w:spacing w:val="3"/>
          <w:sz w:val="21"/>
          <w:szCs w:val="21"/>
        </w:rPr>
      </w:pPr>
      <w:r>
        <w:rPr>
          <w:rFonts w:ascii="Helvetica" w:hAnsi="Helvetica" w:cs="Helvetica"/>
          <w:spacing w:val="3"/>
          <w:sz w:val="21"/>
          <w:szCs w:val="21"/>
        </w:rPr>
        <w:t>El mundo de R es bien grande, (¡qué bueno que es así!) y puede ser tedioso su aprendizaje, pero desde que se comienza a producir resultados, nos permite avanzar muy rápido.</w:t>
      </w:r>
      <w:ins w:id="8" w:author="Direccion De Epidemiologia" w:date="2023-12-22T11:23:00Z">
        <w:r>
          <w:rPr>
            <w:rFonts w:ascii="Helvetica" w:hAnsi="Helvetica" w:cs="Helvetica"/>
            <w:spacing w:val="3"/>
            <w:sz w:val="21"/>
            <w:szCs w:val="21"/>
          </w:rPr>
          <w:t xml:space="preserve"> </w:t>
        </w:r>
      </w:ins>
    </w:p>
    <w:p w14:paraId="5667D5CD" w14:textId="77777777" w:rsidR="00000000" w:rsidRDefault="00000000">
      <w:pPr>
        <w:pStyle w:val="NormalWeb"/>
        <w:divId w:val="922762497"/>
        <w:rPr>
          <w:rFonts w:ascii="Helvetica" w:hAnsi="Helvetica" w:cs="Helvetica"/>
          <w:spacing w:val="3"/>
          <w:sz w:val="21"/>
          <w:szCs w:val="21"/>
        </w:rPr>
      </w:pPr>
      <w:r>
        <w:rPr>
          <w:rFonts w:ascii="Helvetica" w:hAnsi="Helvetica" w:cs="Helvetica"/>
          <w:spacing w:val="3"/>
          <w:sz w:val="21"/>
          <w:szCs w:val="21"/>
        </w:rPr>
        <w:t>Una de las razones de que R es una solución muy robusta para el análisis de los datos y el reporte de los mismos es que hay una comunidad muy vasta de personas que van aportando a ir haciendo más fácil tanto del aprendizaje como el uso de R.</w:t>
      </w:r>
    </w:p>
    <w:p w14:paraId="6881EB4B" w14:textId="77777777" w:rsidR="00000000" w:rsidRDefault="00000000">
      <w:pPr>
        <w:pStyle w:val="NormalWeb"/>
        <w:divId w:val="922762497"/>
        <w:rPr>
          <w:rFonts w:ascii="Helvetica" w:hAnsi="Helvetica" w:cs="Helvetica"/>
          <w:spacing w:val="3"/>
          <w:sz w:val="21"/>
          <w:szCs w:val="21"/>
        </w:rPr>
      </w:pPr>
      <w:r>
        <w:rPr>
          <w:rFonts w:ascii="Helvetica" w:hAnsi="Helvetica" w:cs="Helvetica"/>
          <w:spacing w:val="3"/>
          <w:sz w:val="21"/>
          <w:szCs w:val="21"/>
        </w:rPr>
        <w:t xml:space="preserve">En mi caso particularmente ha sido mucho del ensayo y error, es decir, buscar en la web, “googlear” </w:t>
      </w:r>
      <w:del w:id="9" w:author="Direccion De Epidemiologia" w:date="2023-12-22T11:25:00Z">
        <w:r>
          <w:rPr>
            <w:rFonts w:ascii="Helvetica" w:hAnsi="Helvetica" w:cs="Helvetica"/>
            <w:spacing w:val="3"/>
            <w:sz w:val="21"/>
            <w:szCs w:val="21"/>
          </w:rPr>
          <w:delText xml:space="preserve">bien </w:delText>
        </w:r>
      </w:del>
      <w:ins w:id="10" w:author="Direccion De Epidemiologia" w:date="2023-12-22T11:25:00Z">
        <w:r>
          <w:rPr>
            <w:rFonts w:ascii="Helvetica" w:hAnsi="Helvetica" w:cs="Helvetica"/>
            <w:spacing w:val="3"/>
            <w:sz w:val="21"/>
            <w:szCs w:val="21"/>
          </w:rPr>
          <w:t xml:space="preserve">acciones </w:t>
        </w:r>
      </w:ins>
      <w:r>
        <w:rPr>
          <w:rFonts w:ascii="Helvetica" w:hAnsi="Helvetica" w:cs="Helvetica"/>
          <w:spacing w:val="3"/>
          <w:sz w:val="21"/>
          <w:szCs w:val="21"/>
        </w:rPr>
        <w:t>básicas como “</w:t>
      </w:r>
      <w:ins w:id="11" w:author="Direccion De Epidemiologia" w:date="2023-12-22T11:25:00Z">
        <w:r>
          <w:rPr>
            <w:rFonts w:ascii="Helvetica" w:hAnsi="Helvetica" w:cs="Helvetica"/>
            <w:spacing w:val="3"/>
            <w:sz w:val="21"/>
            <w:szCs w:val="21"/>
          </w:rPr>
          <w:t>¿</w:t>
        </w:r>
      </w:ins>
      <w:r>
        <w:rPr>
          <w:rFonts w:ascii="Helvetica" w:hAnsi="Helvetica" w:cs="Helvetica"/>
          <w:spacing w:val="3"/>
          <w:sz w:val="21"/>
          <w:szCs w:val="21"/>
        </w:rPr>
        <w:t>cómo se importa una base de datos de Excel en R</w:t>
      </w:r>
      <w:ins w:id="12" w:author="Direccion De Epidemiologia" w:date="2023-12-22T11:25:00Z">
        <w:r>
          <w:rPr>
            <w:rFonts w:ascii="Helvetica" w:hAnsi="Helvetica" w:cs="Helvetica"/>
            <w:spacing w:val="3"/>
            <w:sz w:val="21"/>
            <w:szCs w:val="21"/>
          </w:rPr>
          <w:t>?</w:t>
        </w:r>
      </w:ins>
      <w:r>
        <w:rPr>
          <w:rFonts w:ascii="Helvetica" w:hAnsi="Helvetica" w:cs="Helvetica"/>
          <w:spacing w:val="3"/>
          <w:sz w:val="21"/>
          <w:szCs w:val="21"/>
        </w:rPr>
        <w:t>” o “</w:t>
      </w:r>
      <w:ins w:id="13" w:author="Direccion De Epidemiologia" w:date="2023-12-22T11:25:00Z">
        <w:r>
          <w:rPr>
            <w:rFonts w:ascii="Helvetica" w:hAnsi="Helvetica" w:cs="Helvetica"/>
            <w:spacing w:val="3"/>
            <w:sz w:val="21"/>
            <w:szCs w:val="21"/>
          </w:rPr>
          <w:t>¿</w:t>
        </w:r>
      </w:ins>
      <w:r>
        <w:rPr>
          <w:rFonts w:ascii="Helvetica" w:hAnsi="Helvetica" w:cs="Helvetica"/>
          <w:spacing w:val="3"/>
          <w:sz w:val="21"/>
          <w:szCs w:val="21"/>
        </w:rPr>
        <w:t>Cómo calcular la diferencia en días de una misma columna de una variable fecha en un dataframe</w:t>
      </w:r>
      <w:ins w:id="14" w:author="Direccion De Epidemiologia" w:date="2023-12-22T11:25:00Z">
        <w:r>
          <w:rPr>
            <w:rFonts w:ascii="Helvetica" w:hAnsi="Helvetica" w:cs="Helvetica"/>
            <w:spacing w:val="3"/>
            <w:sz w:val="21"/>
            <w:szCs w:val="21"/>
          </w:rPr>
          <w:t>?</w:t>
        </w:r>
      </w:ins>
      <w:r>
        <w:rPr>
          <w:rFonts w:ascii="Helvetica" w:hAnsi="Helvetica" w:cs="Helvetica"/>
          <w:spacing w:val="3"/>
          <w:sz w:val="21"/>
          <w:szCs w:val="21"/>
        </w:rPr>
        <w:t xml:space="preserve">” (esta última en Excel es bien fácil, pero cuando hay que hacerlo con una base de datos </w:t>
      </w:r>
      <w:del w:id="15" w:author="Direccion De Epidemiologia" w:date="2023-12-22T11:26:00Z">
        <w:r>
          <w:rPr>
            <w:rFonts w:ascii="Helvetica" w:hAnsi="Helvetica" w:cs="Helvetica"/>
            <w:spacing w:val="3"/>
            <w:sz w:val="21"/>
            <w:szCs w:val="21"/>
          </w:rPr>
          <w:delText>bien</w:delText>
        </w:r>
      </w:del>
      <w:r>
        <w:rPr>
          <w:rFonts w:ascii="Helvetica" w:hAnsi="Helvetica" w:cs="Helvetica"/>
          <w:spacing w:val="3"/>
          <w:sz w:val="21"/>
          <w:szCs w:val="21"/>
        </w:rPr>
        <w:t xml:space="preserve"> grande, R es más rápido) o “</w:t>
      </w:r>
      <w:ins w:id="16" w:author="Direccion De Epidemiologia" w:date="2023-12-22T11:26:00Z">
        <w:r>
          <w:rPr>
            <w:rFonts w:ascii="Helvetica" w:hAnsi="Helvetica" w:cs="Helvetica"/>
            <w:spacing w:val="3"/>
            <w:sz w:val="21"/>
            <w:szCs w:val="21"/>
          </w:rPr>
          <w:t>¿</w:t>
        </w:r>
      </w:ins>
      <w:r>
        <w:rPr>
          <w:rFonts w:ascii="Helvetica" w:hAnsi="Helvetica" w:cs="Helvetica"/>
          <w:spacing w:val="3"/>
          <w:sz w:val="21"/>
          <w:szCs w:val="21"/>
        </w:rPr>
        <w:t>Como hacer una tabla 2x2 en R</w:t>
      </w:r>
      <w:ins w:id="17" w:author="Direccion De Epidemiologia" w:date="2023-12-22T11:26:00Z">
        <w:r>
          <w:rPr>
            <w:rFonts w:ascii="Helvetica" w:hAnsi="Helvetica" w:cs="Helvetica"/>
            <w:spacing w:val="3"/>
            <w:sz w:val="21"/>
            <w:szCs w:val="21"/>
          </w:rPr>
          <w:t>?</w:t>
        </w:r>
      </w:ins>
      <w:r>
        <w:rPr>
          <w:rFonts w:ascii="Helvetica" w:hAnsi="Helvetica" w:cs="Helvetica"/>
          <w:spacing w:val="3"/>
          <w:sz w:val="21"/>
          <w:szCs w:val="21"/>
        </w:rPr>
        <w:t>” y leer</w:t>
      </w:r>
      <w:ins w:id="18" w:author="Direccion De Epidemiologia" w:date="2023-12-22T11:26:00Z">
        <w:r>
          <w:rPr>
            <w:rFonts w:ascii="Helvetica" w:hAnsi="Helvetica" w:cs="Helvetica"/>
            <w:spacing w:val="3"/>
            <w:sz w:val="21"/>
            <w:szCs w:val="21"/>
          </w:rPr>
          <w:t xml:space="preserve"> y ver</w:t>
        </w:r>
      </w:ins>
      <w:r>
        <w:rPr>
          <w:rFonts w:ascii="Helvetica" w:hAnsi="Helvetica" w:cs="Helvetica"/>
          <w:spacing w:val="3"/>
          <w:sz w:val="21"/>
          <w:szCs w:val="21"/>
        </w:rPr>
        <w:t xml:space="preserve"> tutoriales, aplicarlos, obtener resultados erróneos, corregir, preguntar. También, en esta época el uso de la inteligencia artificial es una plataforma que provee facilidades para avanzar rápido con el aprendizaje de cualquier lenguaje informático.</w:t>
      </w:r>
    </w:p>
    <w:p w14:paraId="5B2C8392" w14:textId="77777777" w:rsidR="00000000" w:rsidRDefault="00000000">
      <w:pPr>
        <w:pStyle w:val="NormalWeb"/>
        <w:divId w:val="922762497"/>
        <w:rPr>
          <w:rFonts w:ascii="Helvetica" w:hAnsi="Helvetica" w:cs="Helvetica"/>
          <w:spacing w:val="3"/>
          <w:sz w:val="21"/>
          <w:szCs w:val="21"/>
        </w:rPr>
      </w:pPr>
      <w:r>
        <w:rPr>
          <w:rFonts w:ascii="Helvetica" w:hAnsi="Helvetica" w:cs="Helvetica"/>
          <w:spacing w:val="3"/>
          <w:sz w:val="21"/>
          <w:szCs w:val="21"/>
        </w:rPr>
        <w:t xml:space="preserve">Lo que ha sido un común denominador es que </w:t>
      </w:r>
      <w:del w:id="19" w:author="Direccion De Epidemiologia" w:date="2023-12-22T11:32:00Z">
        <w:r>
          <w:rPr>
            <w:rFonts w:ascii="Helvetica" w:hAnsi="Helvetica" w:cs="Helvetica"/>
            <w:spacing w:val="3"/>
            <w:sz w:val="21"/>
            <w:szCs w:val="21"/>
          </w:rPr>
          <w:delText xml:space="preserve">hay </w:delText>
        </w:r>
      </w:del>
      <w:ins w:id="20" w:author="Direccion De Epidemiologia" w:date="2023-12-22T11:32:00Z">
        <w:r>
          <w:rPr>
            <w:rFonts w:ascii="Helvetica" w:hAnsi="Helvetica" w:cs="Helvetica"/>
            <w:spacing w:val="3"/>
            <w:sz w:val="21"/>
            <w:szCs w:val="21"/>
          </w:rPr>
          <w:t xml:space="preserve">en la Web </w:t>
        </w:r>
      </w:ins>
      <w:r>
        <w:rPr>
          <w:rFonts w:ascii="Helvetica" w:hAnsi="Helvetica" w:cs="Helvetica"/>
          <w:spacing w:val="3"/>
          <w:sz w:val="21"/>
          <w:szCs w:val="21"/>
        </w:rPr>
        <w:t xml:space="preserve">siempre hay respuestas, </w:t>
      </w:r>
      <w:ins w:id="21" w:author="Direccion De Epidemiologia" w:date="2023-12-22T11:32:00Z">
        <w:r>
          <w:rPr>
            <w:rFonts w:ascii="Helvetica" w:hAnsi="Helvetica" w:cs="Helvetica"/>
            <w:spacing w:val="3"/>
            <w:sz w:val="21"/>
            <w:szCs w:val="21"/>
          </w:rPr>
          <w:t>“</w:t>
        </w:r>
      </w:ins>
      <w:r>
        <w:rPr>
          <w:rFonts w:ascii="Helvetica" w:hAnsi="Helvetica" w:cs="Helvetica"/>
          <w:spacing w:val="3"/>
          <w:sz w:val="21"/>
          <w:szCs w:val="21"/>
        </w:rPr>
        <w:t>y muchas</w:t>
      </w:r>
      <w:ins w:id="22" w:author="Direccion De Epidemiologia" w:date="2023-12-22T11:32:00Z">
        <w:r>
          <w:rPr>
            <w:rFonts w:ascii="Helvetica" w:hAnsi="Helvetica" w:cs="Helvetica"/>
            <w:spacing w:val="3"/>
            <w:sz w:val="21"/>
            <w:szCs w:val="21"/>
          </w:rPr>
          <w:t>”</w:t>
        </w:r>
      </w:ins>
      <w:r>
        <w:rPr>
          <w:rFonts w:ascii="Helvetica" w:hAnsi="Helvetica" w:cs="Helvetica"/>
          <w:spacing w:val="3"/>
          <w:sz w:val="21"/>
          <w:szCs w:val="21"/>
        </w:rPr>
        <w:t>, de cómo hacer</w:t>
      </w:r>
      <w:del w:id="23" w:author="Direccion De Epidemiologia" w:date="2023-12-22T11:33:00Z">
        <w:r>
          <w:rPr>
            <w:rFonts w:ascii="Helvetica" w:hAnsi="Helvetica" w:cs="Helvetica"/>
            <w:spacing w:val="3"/>
            <w:sz w:val="21"/>
            <w:szCs w:val="21"/>
          </w:rPr>
          <w:delText>lo</w:delText>
        </w:r>
      </w:del>
      <w:r>
        <w:rPr>
          <w:rFonts w:ascii="Helvetica" w:hAnsi="Helvetica" w:cs="Helvetica"/>
          <w:spacing w:val="3"/>
          <w:sz w:val="21"/>
          <w:szCs w:val="21"/>
        </w:rPr>
        <w:t xml:space="preserve"> de diferentes formas</w:t>
      </w:r>
      <w:del w:id="24" w:author="Direccion De Epidemiologia" w:date="2023-12-22T11:33:00Z">
        <w:r>
          <w:rPr>
            <w:rFonts w:ascii="Helvetica" w:hAnsi="Helvetica" w:cs="Helvetica"/>
            <w:spacing w:val="3"/>
            <w:sz w:val="21"/>
            <w:szCs w:val="21"/>
          </w:rPr>
          <w:delText>,</w:delText>
        </w:r>
      </w:del>
      <w:r>
        <w:rPr>
          <w:rFonts w:ascii="Helvetica" w:hAnsi="Helvetica" w:cs="Helvetica"/>
          <w:spacing w:val="3"/>
          <w:sz w:val="21"/>
          <w:szCs w:val="21"/>
        </w:rPr>
        <w:t xml:space="preserve"> cualquier cosa (¡Relacionada al análisis de datos!). En pocas palabras, cualquier problema o tarea que quieras hacer en R es muy probable que ya alguien la ha hecho, este documento es un ejemplo de eso, como de mi experiencia he podido lograr aprender a usar este lenguaje que literalmente es difícil.</w:t>
      </w:r>
    </w:p>
    <w:p w14:paraId="55C06462" w14:textId="77777777" w:rsidR="00000000" w:rsidRDefault="00000000">
      <w:pPr>
        <w:pStyle w:val="NormalWeb"/>
        <w:divId w:val="922762497"/>
        <w:rPr>
          <w:rFonts w:ascii="Helvetica" w:hAnsi="Helvetica" w:cs="Helvetica"/>
          <w:spacing w:val="3"/>
          <w:sz w:val="21"/>
          <w:szCs w:val="21"/>
        </w:rPr>
      </w:pPr>
      <w:r>
        <w:rPr>
          <w:rFonts w:ascii="Helvetica" w:hAnsi="Helvetica" w:cs="Helvetica"/>
          <w:spacing w:val="3"/>
          <w:sz w:val="21"/>
          <w:szCs w:val="21"/>
        </w:rPr>
        <w:t>Lo más interesante de ir aprendiendo a usar R con este estilo de ensayo y error es que se van aprendiendo cosas que no tenía la menor idea de que existían, por ejemplo, la teoría de los colores, la gramática de los gráficos, ejercicios estadísticos que sentía y pensaba que eran imposibles hacer, sin embargo, por la cantidad de tutoriales, ayudas, videos, cursos (la gran mayoría gratuitos o de muy bajo costo), he tenido la oportunidad de aprender más allá de lo esperado.</w:t>
      </w:r>
    </w:p>
    <w:p w14:paraId="50D7F677" w14:textId="77777777" w:rsidR="00000000" w:rsidRDefault="00000000">
      <w:pPr>
        <w:pStyle w:val="NormalWeb"/>
        <w:divId w:val="922762497"/>
        <w:rPr>
          <w:rFonts w:ascii="Helvetica" w:hAnsi="Helvetica" w:cs="Helvetica"/>
          <w:spacing w:val="3"/>
          <w:sz w:val="21"/>
          <w:szCs w:val="21"/>
        </w:rPr>
      </w:pPr>
      <w:r>
        <w:rPr>
          <w:rFonts w:ascii="Helvetica" w:hAnsi="Helvetica" w:cs="Helvetica"/>
          <w:spacing w:val="3"/>
          <w:sz w:val="21"/>
          <w:szCs w:val="21"/>
        </w:rPr>
        <w:lastRenderedPageBreak/>
        <w:t xml:space="preserve">De una forma u otra, el mundo de R representa un gran avance donde converge la tecnología y la buena voluntad de muchas personas, sin fines de lucro, que realmente creen en el crecimiento social a través de la información; por herramientas como R se ha popularizado el uso de la ciencia de datos, que es muy usada en muchas profesiones incluyendo la epidemiología y ha facilitado mucho el proceso de difundir información, como publicaciones de artículos por mencionar algo de su importancia. Entonces como parte de la experiencia de comenzar a usar R es el autoaprendizaje, te invito como primera tarea o ejercicio a que </w:t>
      </w:r>
      <w:r>
        <w:rPr>
          <w:rStyle w:val="Textoennegrita"/>
          <w:rFonts w:ascii="Helvetica" w:hAnsi="Helvetica" w:cs="Helvetica"/>
          <w:spacing w:val="3"/>
          <w:sz w:val="21"/>
          <w:szCs w:val="21"/>
        </w:rPr>
        <w:t>“busques”</w:t>
      </w:r>
      <w:r>
        <w:rPr>
          <w:rFonts w:ascii="Helvetica" w:hAnsi="Helvetica" w:cs="Helvetica"/>
          <w:spacing w:val="3"/>
          <w:sz w:val="21"/>
          <w:szCs w:val="21"/>
        </w:rPr>
        <w:t xml:space="preserve"> que es R, quienes lo crearon, para que lo crearon, haciendo esta actividad te vas a dar cuenta lo mencionado en las líneas anteriores sobre la vasta cantidad de información disponible para el uso de R para la gestión de datos.</w:t>
      </w:r>
    </w:p>
    <w:p w14:paraId="08171E88" w14:textId="77777777" w:rsidR="00000000" w:rsidRDefault="00000000">
      <w:pPr>
        <w:pStyle w:val="NormalWeb"/>
        <w:divId w:val="922762497"/>
        <w:rPr>
          <w:rFonts w:ascii="Helvetica" w:hAnsi="Helvetica" w:cs="Helvetica"/>
          <w:spacing w:val="3"/>
          <w:sz w:val="21"/>
          <w:szCs w:val="21"/>
        </w:rPr>
      </w:pPr>
      <w:r>
        <w:rPr>
          <w:rFonts w:ascii="Helvetica" w:hAnsi="Helvetica" w:cs="Helvetica"/>
          <w:spacing w:val="3"/>
          <w:sz w:val="21"/>
          <w:szCs w:val="21"/>
        </w:rPr>
        <w:t>Por último, el ingrediente principal para aprender este lenguaje es tener en qué usarlo, es decir, una necesidad, en este caso sobre procesamiento, análisis y reporte de datos.</w:t>
      </w:r>
    </w:p>
    <w:p w14:paraId="79FAFF13" w14:textId="77777777" w:rsidR="00000000" w:rsidRDefault="00000000">
      <w:pPr>
        <w:pStyle w:val="NormalWeb"/>
        <w:divId w:val="922762497"/>
        <w:rPr>
          <w:rFonts w:ascii="Helvetica" w:hAnsi="Helvetica" w:cs="Helvetica"/>
          <w:spacing w:val="3"/>
          <w:sz w:val="21"/>
          <w:szCs w:val="21"/>
        </w:rPr>
      </w:pPr>
      <w:r>
        <w:rPr>
          <w:rFonts w:ascii="Helvetica" w:hAnsi="Helvetica" w:cs="Helvetica"/>
          <w:spacing w:val="3"/>
          <w:sz w:val="21"/>
          <w:szCs w:val="21"/>
        </w:rPr>
        <w:t>Espero que te sientas motivado a comenzar a implementar esta herramienta</w:t>
      </w:r>
      <w:ins w:id="25" w:author="Direccion De Epidemiologia" w:date="2023-12-22T11:38:00Z">
        <w:r>
          <w:rPr>
            <w:rFonts w:ascii="Helvetica" w:hAnsi="Helvetica" w:cs="Helvetica"/>
            <w:spacing w:val="3"/>
            <w:sz w:val="21"/>
            <w:szCs w:val="21"/>
          </w:rPr>
          <w:t>,</w:t>
        </w:r>
      </w:ins>
      <w:del w:id="26" w:author="Direccion De Epidemiologia" w:date="2023-12-22T11:38:00Z">
        <w:r>
          <w:rPr>
            <w:rFonts w:ascii="Helvetica" w:hAnsi="Helvetica" w:cs="Helvetica"/>
            <w:spacing w:val="3"/>
            <w:sz w:val="21"/>
            <w:szCs w:val="21"/>
          </w:rPr>
          <w:delText xml:space="preserve"> y</w:delText>
        </w:r>
      </w:del>
      <w:r>
        <w:rPr>
          <w:rFonts w:ascii="Helvetica" w:hAnsi="Helvetica" w:cs="Helvetica"/>
          <w:spacing w:val="3"/>
          <w:sz w:val="21"/>
          <w:szCs w:val="21"/>
        </w:rPr>
        <w:t xml:space="preserve"> que te sea de provecho el siguiente documento y que puedas seguir aprendiendo más de lo que esperas aprender.</w:t>
      </w:r>
    </w:p>
    <w:p w14:paraId="2D187A88" w14:textId="77777777" w:rsidR="00000000" w:rsidRDefault="00000000">
      <w:pPr>
        <w:pStyle w:val="Ttulo3"/>
        <w:divId w:val="2123455438"/>
        <w:rPr>
          <w:rFonts w:ascii="Helvetica" w:eastAsia="Times New Roman" w:hAnsi="Helvetica" w:cs="Helvetica"/>
          <w:spacing w:val="3"/>
        </w:rPr>
      </w:pPr>
      <w:r>
        <w:rPr>
          <w:rStyle w:val="header-section-number1"/>
          <w:rFonts w:ascii="Helvetica" w:eastAsia="Times New Roman" w:hAnsi="Helvetica" w:cs="Helvetica"/>
          <w:spacing w:val="3"/>
        </w:rPr>
        <w:t>1.0.2</w:t>
      </w:r>
      <w:r>
        <w:rPr>
          <w:rFonts w:ascii="Helvetica" w:eastAsia="Times New Roman" w:hAnsi="Helvetica" w:cs="Helvetica"/>
          <w:spacing w:val="3"/>
        </w:rPr>
        <w:t xml:space="preserve"> Definiciones claves</w:t>
      </w:r>
    </w:p>
    <w:p w14:paraId="1F218C59" w14:textId="77777777" w:rsidR="00000000" w:rsidRDefault="00000000">
      <w:pPr>
        <w:pStyle w:val="NormalWeb"/>
        <w:numPr>
          <w:ilvl w:val="0"/>
          <w:numId w:val="6"/>
        </w:numPr>
        <w:divId w:val="2123455438"/>
        <w:rPr>
          <w:rFonts w:ascii="Helvetica" w:hAnsi="Helvetica" w:cs="Helvetica"/>
          <w:spacing w:val="3"/>
          <w:sz w:val="21"/>
          <w:szCs w:val="21"/>
        </w:rPr>
      </w:pPr>
      <w:r>
        <w:rPr>
          <w:rStyle w:val="Textoennegrita"/>
          <w:rFonts w:ascii="Helvetica" w:hAnsi="Helvetica" w:cs="Helvetica"/>
          <w:spacing w:val="3"/>
          <w:sz w:val="21"/>
          <w:szCs w:val="21"/>
        </w:rPr>
        <w:t>Objetos:</w:t>
      </w:r>
      <w:r>
        <w:rPr>
          <w:rFonts w:ascii="Helvetica" w:hAnsi="Helvetica" w:cs="Helvetica"/>
          <w:spacing w:val="3"/>
          <w:sz w:val="21"/>
          <w:szCs w:val="21"/>
        </w:rPr>
        <w:t xml:space="preserve"> Son elementos que almacenan información y pueden ser de diferentes tipos como un valor simple (numérico o </w:t>
      </w:r>
      <w:del w:id="27" w:author="Direccion De Epidemiologia" w:date="2023-12-22T11:40:00Z">
        <w:r>
          <w:rPr>
            <w:rFonts w:ascii="Helvetica" w:hAnsi="Helvetica" w:cs="Helvetica"/>
            <w:spacing w:val="3"/>
            <w:sz w:val="21"/>
            <w:szCs w:val="21"/>
          </w:rPr>
          <w:delText>caracter</w:delText>
        </w:r>
      </w:del>
      <w:ins w:id="28" w:author="Direccion De Epidemiologia" w:date="2023-12-22T11:40:00Z">
        <w:r>
          <w:rPr>
            <w:rFonts w:ascii="Helvetica" w:hAnsi="Helvetica" w:cs="Helvetica"/>
            <w:spacing w:val="3"/>
            <w:sz w:val="21"/>
            <w:szCs w:val="21"/>
          </w:rPr>
          <w:t>carácter</w:t>
        </w:r>
      </w:ins>
      <w:r>
        <w:rPr>
          <w:rFonts w:ascii="Helvetica" w:hAnsi="Helvetica" w:cs="Helvetica"/>
          <w:spacing w:val="3"/>
          <w:sz w:val="21"/>
          <w:szCs w:val="21"/>
        </w:rPr>
        <w:t>), un dataframe, un vector, una función, una lista, gráficos entre otros. De forma abstracta un objeto es un contenedor que puede almacenar uno o varios elementos. Estos se “almacenan” en el ambiente de trabajo que reside en la memoria de la PC. Los objetos se crean usando el operador de asignación “</w:t>
      </w:r>
      <w:r>
        <w:rPr>
          <w:rStyle w:val="Textoennegrita"/>
          <w:rFonts w:ascii="Helvetica" w:hAnsi="Helvetica" w:cs="Helvetica"/>
          <w:spacing w:val="3"/>
          <w:sz w:val="21"/>
          <w:szCs w:val="21"/>
        </w:rPr>
        <w:t>&lt;-</w:t>
      </w:r>
      <w:r>
        <w:rPr>
          <w:rFonts w:ascii="Helvetica" w:hAnsi="Helvetica" w:cs="Helvetica"/>
          <w:spacing w:val="3"/>
          <w:sz w:val="21"/>
          <w:szCs w:val="21"/>
        </w:rPr>
        <w:t>” o signo “=”.</w:t>
      </w:r>
    </w:p>
    <w:p w14:paraId="6511FD1C" w14:textId="77777777" w:rsidR="00000000" w:rsidRDefault="00000000">
      <w:pPr>
        <w:pStyle w:val="NormalWeb"/>
        <w:numPr>
          <w:ilvl w:val="0"/>
          <w:numId w:val="6"/>
        </w:numPr>
        <w:divId w:val="2123455438"/>
        <w:rPr>
          <w:rFonts w:ascii="Helvetica" w:hAnsi="Helvetica" w:cs="Helvetica"/>
          <w:spacing w:val="3"/>
          <w:sz w:val="21"/>
          <w:szCs w:val="21"/>
        </w:rPr>
      </w:pPr>
      <w:r>
        <w:rPr>
          <w:rStyle w:val="Textoennegrita"/>
          <w:rFonts w:ascii="Helvetica" w:hAnsi="Helvetica" w:cs="Helvetica"/>
          <w:spacing w:val="3"/>
          <w:sz w:val="21"/>
          <w:szCs w:val="21"/>
        </w:rPr>
        <w:t>Dataframe:</w:t>
      </w:r>
      <w:r>
        <w:rPr>
          <w:rFonts w:ascii="Helvetica" w:hAnsi="Helvetica" w:cs="Helvetica"/>
          <w:spacing w:val="3"/>
          <w:sz w:val="21"/>
          <w:szCs w:val="21"/>
        </w:rPr>
        <w:t xml:space="preserve"> Es el equivalente a una base de datos en formato de tabla o listado, donde cada columna es una variable y cada fila es una observación.</w:t>
      </w:r>
    </w:p>
    <w:p w14:paraId="7E27FFA6" w14:textId="77777777" w:rsidR="00000000" w:rsidRDefault="00000000">
      <w:pPr>
        <w:pStyle w:val="NormalWeb"/>
        <w:numPr>
          <w:ilvl w:val="0"/>
          <w:numId w:val="6"/>
        </w:numPr>
        <w:divId w:val="2123455438"/>
        <w:rPr>
          <w:rFonts w:ascii="Helvetica" w:hAnsi="Helvetica" w:cs="Helvetica"/>
          <w:spacing w:val="3"/>
          <w:sz w:val="21"/>
          <w:szCs w:val="21"/>
        </w:rPr>
      </w:pPr>
      <w:r>
        <w:rPr>
          <w:rStyle w:val="Textoennegrita"/>
          <w:rFonts w:ascii="Helvetica" w:hAnsi="Helvetica" w:cs="Helvetica"/>
          <w:spacing w:val="3"/>
          <w:sz w:val="21"/>
          <w:szCs w:val="21"/>
        </w:rPr>
        <w:t>Vector:</w:t>
      </w:r>
      <w:r>
        <w:rPr>
          <w:rFonts w:ascii="Helvetica" w:hAnsi="Helvetica" w:cs="Helvetica"/>
          <w:spacing w:val="3"/>
          <w:sz w:val="21"/>
          <w:szCs w:val="21"/>
        </w:rPr>
        <w:t xml:space="preserve"> Un vector es un objeto que consiste una lista de elementos que son del mismo tipo.</w:t>
      </w:r>
    </w:p>
    <w:p w14:paraId="5F877365" w14:textId="77777777" w:rsidR="00000000" w:rsidRDefault="00000000">
      <w:pPr>
        <w:pStyle w:val="NormalWeb"/>
        <w:numPr>
          <w:ilvl w:val="0"/>
          <w:numId w:val="6"/>
        </w:numPr>
        <w:divId w:val="2123455438"/>
        <w:rPr>
          <w:rFonts w:ascii="Helvetica" w:hAnsi="Helvetica" w:cs="Helvetica"/>
          <w:spacing w:val="3"/>
          <w:sz w:val="21"/>
          <w:szCs w:val="21"/>
        </w:rPr>
      </w:pPr>
      <w:proofErr w:type="gramStart"/>
      <w:r>
        <w:rPr>
          <w:rStyle w:val="Textoennegrita"/>
          <w:rFonts w:ascii="Helvetica" w:hAnsi="Helvetica" w:cs="Helvetica"/>
          <w:spacing w:val="3"/>
          <w:sz w:val="21"/>
          <w:szCs w:val="21"/>
        </w:rPr>
        <w:t>Rutina</w:t>
      </w:r>
      <w:ins w:id="29" w:author="Direccion De Epidemiologia" w:date="2023-12-22T11:42:00Z">
        <w:r>
          <w:rPr>
            <w:rStyle w:val="Textoennegrita"/>
            <w:rFonts w:ascii="Helvetica" w:hAnsi="Helvetica" w:cs="Helvetica"/>
            <w:spacing w:val="3"/>
            <w:sz w:val="21"/>
            <w:szCs w:val="21"/>
          </w:rPr>
          <w:t>:¿</w:t>
        </w:r>
        <w:proofErr w:type="gramEnd"/>
        <w:r>
          <w:rPr>
            <w:rStyle w:val="Textoennegrita"/>
            <w:rFonts w:ascii="Helvetica" w:hAnsi="Helvetica" w:cs="Helvetica"/>
            <w:spacing w:val="3"/>
            <w:sz w:val="21"/>
            <w:szCs w:val="21"/>
          </w:rPr>
          <w:t>?</w:t>
        </w:r>
      </w:ins>
    </w:p>
    <w:p w14:paraId="6A62DFB4" w14:textId="77777777" w:rsidR="00000000" w:rsidRDefault="00000000">
      <w:pPr>
        <w:pStyle w:val="NormalWeb"/>
        <w:numPr>
          <w:ilvl w:val="0"/>
          <w:numId w:val="6"/>
        </w:numPr>
        <w:divId w:val="2123455438"/>
        <w:rPr>
          <w:rFonts w:ascii="Helvetica" w:hAnsi="Helvetica" w:cs="Helvetica"/>
          <w:spacing w:val="3"/>
          <w:sz w:val="21"/>
          <w:szCs w:val="21"/>
        </w:rPr>
      </w:pPr>
      <w:r>
        <w:rPr>
          <w:rStyle w:val="Textoennegrita"/>
          <w:rFonts w:ascii="Helvetica" w:hAnsi="Helvetica" w:cs="Helvetica"/>
          <w:spacing w:val="3"/>
          <w:sz w:val="21"/>
          <w:szCs w:val="21"/>
        </w:rPr>
        <w:t>Paquete:</w:t>
      </w:r>
      <w:r>
        <w:rPr>
          <w:rFonts w:ascii="Helvetica" w:hAnsi="Helvetica" w:cs="Helvetica"/>
          <w:spacing w:val="3"/>
          <w:sz w:val="21"/>
          <w:szCs w:val="21"/>
        </w:rPr>
        <w:t xml:space="preserve"> Son varios archivos que contienen funciones, documentación, bases de datos. Son fundamentales para añadir funcionalidad a R. También es la vía como se comparte códigos re</w:t>
      </w:r>
      <w:del w:id="30" w:author="Direccion De Epidemiologia" w:date="2023-12-22T11:42:00Z">
        <w:r>
          <w:rPr>
            <w:rFonts w:ascii="Helvetica" w:hAnsi="Helvetica" w:cs="Helvetica"/>
            <w:spacing w:val="3"/>
            <w:sz w:val="21"/>
            <w:szCs w:val="21"/>
          </w:rPr>
          <w:delText>-</w:delText>
        </w:r>
      </w:del>
      <w:r>
        <w:rPr>
          <w:rFonts w:ascii="Helvetica" w:hAnsi="Helvetica" w:cs="Helvetica"/>
          <w:spacing w:val="3"/>
          <w:sz w:val="21"/>
          <w:szCs w:val="21"/>
        </w:rPr>
        <w:t xml:space="preserve">producibles. A modo de analogía un paquete vendría siendo una herramienta (destornillador, martillo) y R sería la mesa de trabajo, donde cada vez que necesitas una herramienta (paquete) la traes a la mesa de trabajo. Para más información, ver esta referencia: </w:t>
      </w:r>
      <w:r>
        <w:rPr>
          <w:rStyle w:val="citation"/>
          <w:rFonts w:ascii="Helvetica" w:hAnsi="Helvetica" w:cs="Helvetica"/>
          <w:spacing w:val="3"/>
          <w:sz w:val="21"/>
          <w:szCs w:val="21"/>
        </w:rPr>
        <w:t>(</w:t>
      </w:r>
      <w:proofErr w:type="spellStart"/>
      <w:r>
        <w:rPr>
          <w:rStyle w:val="citation"/>
          <w:rFonts w:ascii="Helvetica" w:hAnsi="Helvetica" w:cs="Helvetica"/>
          <w:spacing w:val="3"/>
          <w:sz w:val="21"/>
          <w:szCs w:val="21"/>
        </w:rPr>
        <w:fldChar w:fldCharType="begin"/>
      </w:r>
      <w:r>
        <w:rPr>
          <w:rStyle w:val="citation"/>
          <w:rFonts w:ascii="Helvetica" w:hAnsi="Helvetica" w:cs="Helvetica"/>
          <w:spacing w:val="3"/>
          <w:sz w:val="21"/>
          <w:szCs w:val="21"/>
        </w:rPr>
        <w:instrText>HYPERLINK "" \l "ref-rpackag"</w:instrText>
      </w:r>
      <w:r>
        <w:rPr>
          <w:rStyle w:val="citation"/>
          <w:rFonts w:ascii="Helvetica" w:hAnsi="Helvetica" w:cs="Helvetica"/>
          <w:spacing w:val="3"/>
          <w:sz w:val="21"/>
          <w:szCs w:val="21"/>
        </w:rPr>
      </w:r>
      <w:r>
        <w:rPr>
          <w:rStyle w:val="citation"/>
          <w:rFonts w:ascii="Helvetica" w:hAnsi="Helvetica" w:cs="Helvetica"/>
          <w:spacing w:val="3"/>
          <w:sz w:val="21"/>
          <w:szCs w:val="21"/>
        </w:rPr>
        <w:fldChar w:fldCharType="separate"/>
      </w:r>
      <w:r>
        <w:rPr>
          <w:rStyle w:val="Textoennegrita"/>
          <w:rFonts w:ascii="Helvetica" w:hAnsi="Helvetica" w:cs="Helvetica"/>
          <w:color w:val="0000FF"/>
          <w:spacing w:val="3"/>
          <w:sz w:val="21"/>
          <w:szCs w:val="21"/>
        </w:rPr>
        <w:t>rpackag</w:t>
      </w:r>
      <w:proofErr w:type="spellEnd"/>
      <w:r>
        <w:rPr>
          <w:rStyle w:val="Textoennegrita"/>
          <w:rFonts w:ascii="Helvetica" w:hAnsi="Helvetica" w:cs="Helvetica"/>
          <w:color w:val="0000FF"/>
          <w:spacing w:val="3"/>
          <w:sz w:val="21"/>
          <w:szCs w:val="21"/>
        </w:rPr>
        <w:t>?</w:t>
      </w:r>
      <w:r>
        <w:rPr>
          <w:rStyle w:val="citation"/>
          <w:rFonts w:ascii="Helvetica" w:hAnsi="Helvetica" w:cs="Helvetica"/>
          <w:spacing w:val="3"/>
          <w:sz w:val="21"/>
          <w:szCs w:val="21"/>
        </w:rPr>
        <w:fldChar w:fldCharType="end"/>
      </w:r>
      <w:r>
        <w:rPr>
          <w:rStyle w:val="citation"/>
          <w:rFonts w:ascii="Helvetica" w:hAnsi="Helvetica" w:cs="Helvetica"/>
          <w:spacing w:val="3"/>
          <w:sz w:val="21"/>
          <w:szCs w:val="21"/>
        </w:rPr>
        <w:t>)</w:t>
      </w:r>
    </w:p>
    <w:p w14:paraId="6E2CD973" w14:textId="77777777" w:rsidR="00000000" w:rsidRDefault="00000000">
      <w:pPr>
        <w:pStyle w:val="NormalWeb"/>
        <w:numPr>
          <w:ilvl w:val="0"/>
          <w:numId w:val="6"/>
        </w:numPr>
        <w:divId w:val="2123455438"/>
        <w:rPr>
          <w:rFonts w:ascii="Helvetica" w:hAnsi="Helvetica" w:cs="Helvetica"/>
          <w:spacing w:val="3"/>
          <w:sz w:val="21"/>
          <w:szCs w:val="21"/>
        </w:rPr>
      </w:pPr>
      <w:proofErr w:type="gramStart"/>
      <w:r>
        <w:rPr>
          <w:rStyle w:val="Textoennegrita"/>
          <w:rFonts w:ascii="Helvetica" w:hAnsi="Helvetica" w:cs="Helvetica"/>
          <w:spacing w:val="3"/>
          <w:sz w:val="21"/>
          <w:szCs w:val="21"/>
        </w:rPr>
        <w:t>Proyecto</w:t>
      </w:r>
      <w:ins w:id="31" w:author="Direccion De Epidemiologia" w:date="2023-12-22T11:43:00Z">
        <w:r>
          <w:rPr>
            <w:rStyle w:val="Textoennegrita"/>
            <w:rFonts w:ascii="Helvetica" w:hAnsi="Helvetica" w:cs="Helvetica"/>
            <w:spacing w:val="3"/>
            <w:sz w:val="21"/>
            <w:szCs w:val="21"/>
          </w:rPr>
          <w:t>:¿</w:t>
        </w:r>
        <w:proofErr w:type="gramEnd"/>
        <w:r>
          <w:rPr>
            <w:rStyle w:val="Textoennegrita"/>
            <w:rFonts w:ascii="Helvetica" w:hAnsi="Helvetica" w:cs="Helvetica"/>
            <w:spacing w:val="3"/>
            <w:sz w:val="21"/>
            <w:szCs w:val="21"/>
          </w:rPr>
          <w:t>?</w:t>
        </w:r>
      </w:ins>
    </w:p>
    <w:p w14:paraId="499F018B" w14:textId="77777777" w:rsidR="00000000" w:rsidRDefault="00000000">
      <w:pPr>
        <w:pStyle w:val="NormalWeb"/>
        <w:numPr>
          <w:ilvl w:val="0"/>
          <w:numId w:val="6"/>
        </w:numPr>
        <w:divId w:val="2123455438"/>
        <w:rPr>
          <w:rFonts w:ascii="Helvetica" w:hAnsi="Helvetica" w:cs="Helvetica"/>
          <w:spacing w:val="3"/>
          <w:sz w:val="21"/>
          <w:szCs w:val="21"/>
        </w:rPr>
      </w:pPr>
      <w:r>
        <w:rPr>
          <w:rStyle w:val="Textoennegrita"/>
          <w:rFonts w:ascii="Helvetica" w:hAnsi="Helvetica" w:cs="Helvetica"/>
          <w:spacing w:val="3"/>
          <w:sz w:val="21"/>
          <w:szCs w:val="21"/>
        </w:rPr>
        <w:t>Bases de datos</w:t>
      </w:r>
      <w:ins w:id="32" w:author="Direccion De Epidemiologia" w:date="2023-12-22T11:44:00Z">
        <w:r>
          <w:rPr>
            <w:rFonts w:ascii="Helvetica" w:hAnsi="Helvetica" w:cs="Helvetica"/>
            <w:spacing w:val="3"/>
            <w:sz w:val="21"/>
            <w:szCs w:val="21"/>
          </w:rPr>
          <w:t xml:space="preserve">: </w:t>
        </w:r>
      </w:ins>
      <w:del w:id="33" w:author="Direccion De Epidemiologia" w:date="2023-12-22T11:44:00Z">
        <w:r>
          <w:rPr>
            <w:rFonts w:ascii="Helvetica" w:hAnsi="Helvetica" w:cs="Helvetica"/>
            <w:spacing w:val="3"/>
            <w:sz w:val="21"/>
            <w:szCs w:val="21"/>
          </w:rPr>
          <w:delText xml:space="preserve"> </w:delText>
        </w:r>
      </w:del>
      <w:commentRangeStart w:id="34"/>
      <w:r>
        <w:rPr>
          <w:rFonts w:ascii="Helvetica" w:hAnsi="Helvetica" w:cs="Helvetica"/>
          <w:spacing w:val="3"/>
          <w:sz w:val="21"/>
          <w:szCs w:val="21"/>
        </w:rPr>
        <w:t>en</w:t>
      </w:r>
      <w:commentRangeEnd w:id="34"/>
      <w:r>
        <w:rPr>
          <w:rStyle w:val="Refdecomentario"/>
        </w:rPr>
        <w:commentReference w:id="34"/>
      </w:r>
      <w:r>
        <w:rPr>
          <w:rFonts w:ascii="Helvetica" w:hAnsi="Helvetica" w:cs="Helvetica"/>
          <w:spacing w:val="3"/>
          <w:sz w:val="21"/>
          <w:szCs w:val="21"/>
        </w:rPr>
        <w:t xml:space="preserve"> diferentes formatos, preferiblemente en .</w:t>
      </w:r>
      <w:proofErr w:type="spellStart"/>
      <w:r>
        <w:rPr>
          <w:rFonts w:ascii="Helvetica" w:hAnsi="Helvetica" w:cs="Helvetica"/>
          <w:spacing w:val="3"/>
          <w:sz w:val="21"/>
          <w:szCs w:val="21"/>
        </w:rPr>
        <w:t>csv</w:t>
      </w:r>
      <w:proofErr w:type="spellEnd"/>
      <w:r>
        <w:rPr>
          <w:rFonts w:ascii="Helvetica" w:hAnsi="Helvetica" w:cs="Helvetica"/>
          <w:spacing w:val="3"/>
          <w:sz w:val="21"/>
          <w:szCs w:val="21"/>
        </w:rPr>
        <w:t>, pero en Excel u otros formatos comunes se pueden trabajar)</w:t>
      </w:r>
    </w:p>
    <w:p w14:paraId="2E4243D9" w14:textId="77777777" w:rsidR="00000000" w:rsidRDefault="00000000">
      <w:pPr>
        <w:pStyle w:val="NormalWeb"/>
        <w:numPr>
          <w:ilvl w:val="0"/>
          <w:numId w:val="6"/>
        </w:numPr>
        <w:divId w:val="2123455438"/>
        <w:rPr>
          <w:rFonts w:ascii="Helvetica" w:hAnsi="Helvetica" w:cs="Helvetica"/>
          <w:spacing w:val="3"/>
          <w:sz w:val="21"/>
          <w:szCs w:val="21"/>
        </w:rPr>
      </w:pPr>
      <w:r>
        <w:rPr>
          <w:rStyle w:val="Textoennegrita"/>
          <w:rFonts w:ascii="Helvetica" w:hAnsi="Helvetica" w:cs="Helvetica"/>
          <w:spacing w:val="3"/>
          <w:sz w:val="21"/>
          <w:szCs w:val="21"/>
        </w:rPr>
        <w:t>Operadores</w:t>
      </w:r>
      <w:del w:id="35" w:author="Direccion De Epidemiologia" w:date="2023-12-22T11:45:00Z">
        <w:r>
          <w:rPr>
            <w:rStyle w:val="Textoennegrita"/>
            <w:rFonts w:ascii="Helvetica" w:hAnsi="Helvetica" w:cs="Helvetica"/>
            <w:spacing w:val="3"/>
            <w:sz w:val="21"/>
            <w:szCs w:val="21"/>
          </w:rPr>
          <w:delText xml:space="preserve"> </w:delText>
        </w:r>
      </w:del>
      <w:r>
        <w:rPr>
          <w:rStyle w:val="Textoennegrita"/>
          <w:rFonts w:ascii="Helvetica" w:hAnsi="Helvetica" w:cs="Helvetica"/>
          <w:spacing w:val="3"/>
          <w:sz w:val="21"/>
          <w:szCs w:val="21"/>
        </w:rPr>
        <w:t>:</w:t>
      </w:r>
      <w:r>
        <w:rPr>
          <w:rFonts w:ascii="Helvetica" w:hAnsi="Helvetica" w:cs="Helvetica"/>
          <w:spacing w:val="3"/>
          <w:sz w:val="21"/>
          <w:szCs w:val="21"/>
        </w:rPr>
        <w:t xml:space="preserve"> Según en el libro de R para principiantes de Juan Bosco Mendoza </w:t>
      </w:r>
      <w:r>
        <w:rPr>
          <w:rStyle w:val="citation"/>
          <w:rFonts w:ascii="Helvetica" w:hAnsi="Helvetica" w:cs="Helvetica"/>
          <w:spacing w:val="3"/>
          <w:sz w:val="21"/>
          <w:szCs w:val="21"/>
        </w:rPr>
        <w:t>(</w:t>
      </w:r>
      <w:hyperlink w:anchor="ref-vega" w:history="1">
        <w:r>
          <w:rPr>
            <w:rStyle w:val="Hipervnculo"/>
            <w:rFonts w:ascii="Helvetica" w:hAnsi="Helvetica" w:cs="Helvetica"/>
            <w:spacing w:val="3"/>
            <w:sz w:val="21"/>
            <w:szCs w:val="21"/>
          </w:rPr>
          <w:t xml:space="preserve">Vega, </w:t>
        </w:r>
        <w:proofErr w:type="spellStart"/>
        <w:r>
          <w:rPr>
            <w:rStyle w:val="Hipervnculo"/>
            <w:rFonts w:ascii="Helvetica" w:hAnsi="Helvetica" w:cs="Helvetica"/>
            <w:spacing w:val="3"/>
            <w:sz w:val="21"/>
            <w:szCs w:val="21"/>
          </w:rPr>
          <w:t>n.d</w:t>
        </w:r>
        <w:proofErr w:type="spellEnd"/>
        <w:r>
          <w:rPr>
            <w:rStyle w:val="Hipervnculo"/>
            <w:rFonts w:ascii="Helvetica" w:hAnsi="Helvetica" w:cs="Helvetica"/>
            <w:spacing w:val="3"/>
            <w:sz w:val="21"/>
            <w:szCs w:val="21"/>
          </w:rPr>
          <w:t>.</w:t>
        </w:r>
      </w:hyperlink>
      <w:r>
        <w:rPr>
          <w:rStyle w:val="citation"/>
          <w:rFonts w:ascii="Helvetica" w:hAnsi="Helvetica" w:cs="Helvetica"/>
          <w:spacing w:val="3"/>
          <w:sz w:val="21"/>
          <w:szCs w:val="21"/>
        </w:rPr>
        <w:t>)</w:t>
      </w:r>
      <w:r>
        <w:rPr>
          <w:rFonts w:ascii="Helvetica" w:hAnsi="Helvetica" w:cs="Helvetica"/>
          <w:spacing w:val="3"/>
          <w:sz w:val="21"/>
          <w:szCs w:val="21"/>
        </w:rPr>
        <w:t xml:space="preserve">: </w:t>
      </w:r>
      <w:r>
        <w:rPr>
          <w:rStyle w:val="nfasis"/>
          <w:rFonts w:ascii="Helvetica" w:hAnsi="Helvetica" w:cs="Helvetica"/>
          <w:spacing w:val="3"/>
          <w:sz w:val="21"/>
          <w:szCs w:val="21"/>
        </w:rPr>
        <w:t>“Son los símbolos que le indican a R que debe realizar una tarea. Combinando datos y operadores es que logramos que R haga su trabajo. Existen operadores específicos para cada tipo de tarea. Los tipos de operadores principales son los siguientes: Aritméticos, Relacionales, Lógicos y De asignación.”</w:t>
      </w:r>
    </w:p>
    <w:p w14:paraId="3F31A0FE" w14:textId="77777777" w:rsidR="00000000" w:rsidRDefault="00000000">
      <w:pPr>
        <w:pStyle w:val="NormalWeb"/>
        <w:numPr>
          <w:ilvl w:val="0"/>
          <w:numId w:val="6"/>
        </w:numPr>
        <w:divId w:val="2123455438"/>
        <w:rPr>
          <w:rFonts w:ascii="Helvetica" w:hAnsi="Helvetica" w:cs="Helvetica"/>
          <w:spacing w:val="3"/>
          <w:sz w:val="21"/>
          <w:szCs w:val="21"/>
        </w:rPr>
      </w:pPr>
      <w:r>
        <w:rPr>
          <w:rStyle w:val="Textoennegrita"/>
          <w:rFonts w:ascii="Helvetica" w:hAnsi="Helvetica" w:cs="Helvetica"/>
          <w:spacing w:val="3"/>
          <w:sz w:val="21"/>
          <w:szCs w:val="21"/>
        </w:rPr>
        <w:t>Expresión:</w:t>
      </w:r>
      <w:r>
        <w:rPr>
          <w:rFonts w:ascii="Helvetica" w:hAnsi="Helvetica" w:cs="Helvetica"/>
          <w:spacing w:val="3"/>
          <w:sz w:val="21"/>
          <w:szCs w:val="21"/>
        </w:rPr>
        <w:t xml:space="preserve"> En programación, una expresión es una combinación de constantes, variables o funciones, que es interpretada de acuerdo a las normas particulares de precedencia y asociación para un lenguaje de programación en particular.</w:t>
      </w:r>
    </w:p>
    <w:p w14:paraId="6DF9FCD9" w14:textId="77777777" w:rsidR="00000000" w:rsidRDefault="00000000">
      <w:pPr>
        <w:pStyle w:val="NormalWeb"/>
        <w:numPr>
          <w:ilvl w:val="0"/>
          <w:numId w:val="6"/>
        </w:numPr>
        <w:divId w:val="2123455438"/>
        <w:rPr>
          <w:rFonts w:ascii="Helvetica" w:hAnsi="Helvetica" w:cs="Helvetica"/>
          <w:spacing w:val="3"/>
          <w:sz w:val="21"/>
          <w:szCs w:val="21"/>
        </w:rPr>
      </w:pPr>
      <w:r>
        <w:rPr>
          <w:rStyle w:val="Textoennegrita"/>
          <w:rFonts w:ascii="Helvetica" w:hAnsi="Helvetica" w:cs="Helvetica"/>
          <w:spacing w:val="3"/>
          <w:sz w:val="21"/>
          <w:szCs w:val="21"/>
        </w:rPr>
        <w:t>Código:</w:t>
      </w:r>
      <w:r>
        <w:rPr>
          <w:rFonts w:ascii="Helvetica" w:hAnsi="Helvetica" w:cs="Helvetica"/>
          <w:spacing w:val="3"/>
          <w:sz w:val="21"/>
          <w:szCs w:val="21"/>
        </w:rPr>
        <w:t xml:space="preserve"> son los signos y símbolos que tienen un significado o en sus diferentes combinaciones se pueden interpretar como un lenguaje</w:t>
      </w:r>
    </w:p>
    <w:p w14:paraId="2A660319" w14:textId="77777777" w:rsidR="00000000" w:rsidRDefault="00000000">
      <w:pPr>
        <w:pStyle w:val="NormalWeb"/>
        <w:numPr>
          <w:ilvl w:val="0"/>
          <w:numId w:val="6"/>
        </w:numPr>
        <w:divId w:val="2123455438"/>
        <w:rPr>
          <w:rFonts w:ascii="Helvetica" w:hAnsi="Helvetica" w:cs="Helvetica"/>
          <w:spacing w:val="3"/>
          <w:sz w:val="21"/>
          <w:szCs w:val="21"/>
        </w:rPr>
      </w:pPr>
      <w:proofErr w:type="gramStart"/>
      <w:r>
        <w:rPr>
          <w:rStyle w:val="Textoennegrita"/>
          <w:rFonts w:ascii="Helvetica" w:hAnsi="Helvetica" w:cs="Helvetica"/>
          <w:spacing w:val="3"/>
          <w:sz w:val="21"/>
          <w:szCs w:val="21"/>
        </w:rPr>
        <w:t>Función</w:t>
      </w:r>
      <w:ins w:id="36" w:author="Direccion De Epidemiologia" w:date="2023-12-22T11:48:00Z">
        <w:r>
          <w:rPr>
            <w:rStyle w:val="Textoennegrita"/>
            <w:rFonts w:ascii="Helvetica" w:hAnsi="Helvetica" w:cs="Helvetica"/>
            <w:spacing w:val="3"/>
            <w:sz w:val="21"/>
            <w:szCs w:val="21"/>
          </w:rPr>
          <w:t>:¿</w:t>
        </w:r>
        <w:proofErr w:type="gramEnd"/>
        <w:r>
          <w:rPr>
            <w:rStyle w:val="Textoennegrita"/>
            <w:rFonts w:ascii="Helvetica" w:hAnsi="Helvetica" w:cs="Helvetica"/>
            <w:spacing w:val="3"/>
            <w:sz w:val="21"/>
            <w:szCs w:val="21"/>
          </w:rPr>
          <w:t>?</w:t>
        </w:r>
      </w:ins>
    </w:p>
    <w:p w14:paraId="2691B013" w14:textId="77777777" w:rsidR="00000000" w:rsidRDefault="00000000">
      <w:pPr>
        <w:pStyle w:val="NormalWeb"/>
        <w:numPr>
          <w:ilvl w:val="0"/>
          <w:numId w:val="6"/>
        </w:numPr>
        <w:divId w:val="2123455438"/>
        <w:rPr>
          <w:rFonts w:ascii="Helvetica" w:hAnsi="Helvetica" w:cs="Helvetica"/>
          <w:spacing w:val="3"/>
          <w:sz w:val="21"/>
          <w:szCs w:val="21"/>
        </w:rPr>
      </w:pPr>
      <w:proofErr w:type="gramStart"/>
      <w:r>
        <w:rPr>
          <w:rStyle w:val="Textoennegrita"/>
          <w:rFonts w:ascii="Helvetica" w:hAnsi="Helvetica" w:cs="Helvetica"/>
          <w:spacing w:val="3"/>
          <w:sz w:val="21"/>
          <w:szCs w:val="21"/>
        </w:rPr>
        <w:t>Parámetro</w:t>
      </w:r>
      <w:ins w:id="37" w:author="Direccion De Epidemiologia" w:date="2023-12-22T11:48:00Z">
        <w:r>
          <w:rPr>
            <w:rStyle w:val="Textoennegrita"/>
            <w:rFonts w:ascii="Helvetica" w:hAnsi="Helvetica" w:cs="Helvetica"/>
            <w:spacing w:val="3"/>
            <w:sz w:val="21"/>
            <w:szCs w:val="21"/>
          </w:rPr>
          <w:t>:¿</w:t>
        </w:r>
        <w:proofErr w:type="gramEnd"/>
        <w:r>
          <w:rPr>
            <w:rStyle w:val="Textoennegrita"/>
            <w:rFonts w:ascii="Helvetica" w:hAnsi="Helvetica" w:cs="Helvetica"/>
            <w:spacing w:val="3"/>
            <w:sz w:val="21"/>
            <w:szCs w:val="21"/>
          </w:rPr>
          <w:t>?</w:t>
        </w:r>
      </w:ins>
    </w:p>
    <w:p w14:paraId="3E1C8226" w14:textId="77777777" w:rsidR="00000000" w:rsidRDefault="00000000">
      <w:pPr>
        <w:pStyle w:val="NormalWeb"/>
        <w:numPr>
          <w:ilvl w:val="0"/>
          <w:numId w:val="6"/>
        </w:numPr>
        <w:divId w:val="2123455438"/>
        <w:rPr>
          <w:rFonts w:ascii="Helvetica" w:hAnsi="Helvetica" w:cs="Helvetica"/>
          <w:spacing w:val="3"/>
          <w:sz w:val="21"/>
          <w:szCs w:val="21"/>
        </w:rPr>
      </w:pPr>
      <w:proofErr w:type="gramStart"/>
      <w:r>
        <w:rPr>
          <w:rStyle w:val="Textoennegrita"/>
          <w:rFonts w:ascii="Helvetica" w:hAnsi="Helvetica" w:cs="Helvetica"/>
          <w:spacing w:val="3"/>
          <w:sz w:val="21"/>
          <w:szCs w:val="21"/>
        </w:rPr>
        <w:t>Variable</w:t>
      </w:r>
      <w:ins w:id="38" w:author="Direccion De Epidemiologia" w:date="2023-12-22T11:48:00Z">
        <w:r>
          <w:rPr>
            <w:rStyle w:val="Textoennegrita"/>
            <w:rFonts w:ascii="Helvetica" w:hAnsi="Helvetica" w:cs="Helvetica"/>
            <w:spacing w:val="3"/>
            <w:sz w:val="21"/>
            <w:szCs w:val="21"/>
          </w:rPr>
          <w:t>:¿</w:t>
        </w:r>
        <w:proofErr w:type="gramEnd"/>
        <w:r>
          <w:rPr>
            <w:rStyle w:val="Textoennegrita"/>
            <w:rFonts w:ascii="Helvetica" w:hAnsi="Helvetica" w:cs="Helvetica"/>
            <w:spacing w:val="3"/>
            <w:sz w:val="21"/>
            <w:szCs w:val="21"/>
          </w:rPr>
          <w:t>?</w:t>
        </w:r>
      </w:ins>
    </w:p>
    <w:p w14:paraId="66B9BCF3" w14:textId="77777777" w:rsidR="00000000" w:rsidRDefault="00000000">
      <w:pPr>
        <w:pStyle w:val="Ttulo3"/>
        <w:divId w:val="878014645"/>
        <w:rPr>
          <w:rFonts w:ascii="Helvetica" w:eastAsia="Times New Roman" w:hAnsi="Helvetica" w:cs="Helvetica"/>
          <w:spacing w:val="3"/>
        </w:rPr>
      </w:pPr>
      <w:proofErr w:type="spellStart"/>
      <w:r>
        <w:rPr>
          <w:rFonts w:ascii="Helvetica" w:eastAsia="Times New Roman" w:hAnsi="Helvetica" w:cs="Helvetica"/>
          <w:spacing w:val="3"/>
        </w:rPr>
        <w:lastRenderedPageBreak/>
        <w:t>References</w:t>
      </w:r>
      <w:proofErr w:type="spellEnd"/>
    </w:p>
    <w:p w14:paraId="3F933381" w14:textId="77777777" w:rsidR="00000000" w:rsidRDefault="00000000">
      <w:pPr>
        <w:divId w:val="1580283726"/>
        <w:rPr>
          <w:rFonts w:ascii="Helvetica" w:eastAsia="Times New Roman" w:hAnsi="Helvetica" w:cs="Helvetica"/>
          <w:spacing w:val="3"/>
          <w:sz w:val="21"/>
          <w:szCs w:val="21"/>
        </w:rPr>
      </w:pPr>
      <w:r>
        <w:rPr>
          <w:rFonts w:ascii="Helvetica" w:eastAsia="Times New Roman" w:hAnsi="Helvetica" w:cs="Helvetica"/>
          <w:spacing w:val="3"/>
          <w:sz w:val="21"/>
          <w:szCs w:val="21"/>
        </w:rPr>
        <w:t xml:space="preserve">Vega, Juan Bosco Mendoza. </w:t>
      </w:r>
      <w:proofErr w:type="spellStart"/>
      <w:r>
        <w:rPr>
          <w:rFonts w:ascii="Helvetica" w:eastAsia="Times New Roman" w:hAnsi="Helvetica" w:cs="Helvetica"/>
          <w:spacing w:val="3"/>
          <w:sz w:val="21"/>
          <w:szCs w:val="21"/>
        </w:rPr>
        <w:t>n.d</w:t>
      </w:r>
      <w:proofErr w:type="spellEnd"/>
      <w:r>
        <w:rPr>
          <w:rFonts w:ascii="Helvetica" w:eastAsia="Times New Roman" w:hAnsi="Helvetica" w:cs="Helvetica"/>
          <w:spacing w:val="3"/>
          <w:sz w:val="21"/>
          <w:szCs w:val="21"/>
        </w:rPr>
        <w:t xml:space="preserve">. </w:t>
      </w:r>
      <w:r>
        <w:rPr>
          <w:rStyle w:val="nfasis"/>
          <w:rFonts w:ascii="Helvetica" w:eastAsia="Times New Roman" w:hAnsi="Helvetica" w:cs="Helvetica"/>
          <w:spacing w:val="3"/>
          <w:sz w:val="21"/>
          <w:szCs w:val="21"/>
        </w:rPr>
        <w:t>R Para Principiantes</w:t>
      </w:r>
      <w:r>
        <w:rPr>
          <w:rFonts w:ascii="Helvetica" w:eastAsia="Times New Roman" w:hAnsi="Helvetica" w:cs="Helvetica"/>
          <w:spacing w:val="3"/>
          <w:sz w:val="21"/>
          <w:szCs w:val="21"/>
        </w:rPr>
        <w:t xml:space="preserve">. </w:t>
      </w:r>
      <w:hyperlink r:id="rId46" w:history="1">
        <w:r>
          <w:rPr>
            <w:rStyle w:val="Hipervnculo"/>
            <w:rFonts w:ascii="Helvetica" w:eastAsia="Times New Roman" w:hAnsi="Helvetica" w:cs="Helvetica"/>
            <w:spacing w:val="3"/>
            <w:sz w:val="21"/>
            <w:szCs w:val="21"/>
          </w:rPr>
          <w:t>https://bookdown.org/jboscomendoza/r-principiantes4/</w:t>
        </w:r>
      </w:hyperlink>
      <w:r>
        <w:rPr>
          <w:rFonts w:ascii="Helvetica" w:eastAsia="Times New Roman" w:hAnsi="Helvetica" w:cs="Helvetica"/>
          <w:spacing w:val="3"/>
          <w:sz w:val="21"/>
          <w:szCs w:val="21"/>
        </w:rPr>
        <w:t xml:space="preserve">. </w:t>
      </w:r>
    </w:p>
    <w:p w14:paraId="0D2BA3A6" w14:textId="77777777" w:rsidR="009E4C98" w:rsidRDefault="00000000">
      <w:pPr>
        <w:rPr>
          <w:rFonts w:eastAsia="Times New Roman"/>
        </w:rPr>
      </w:pPr>
      <w:r>
        <w:rPr>
          <w:rFonts w:ascii="Helvetica" w:eastAsia="Times New Roman" w:hAnsi="Helvetica" w:cs="Helvetica"/>
          <w:spacing w:val="3"/>
          <w:sz w:val="21"/>
          <w:szCs w:val="21"/>
        </w:rPr>
        <w:pict w14:anchorId="3FE1629D"/>
      </w:r>
      <w:r>
        <w:rPr>
          <w:rFonts w:ascii="Helvetica" w:eastAsia="Times New Roman" w:hAnsi="Helvetica" w:cs="Helvetica"/>
          <w:spacing w:val="3"/>
          <w:sz w:val="21"/>
          <w:szCs w:val="21"/>
        </w:rPr>
        <w:pict w14:anchorId="4490FA5A"/>
      </w:r>
      <w:r>
        <w:rPr>
          <w:rFonts w:ascii="Helvetica" w:eastAsia="Times New Roman" w:hAnsi="Helvetica" w:cs="Helvetica"/>
          <w:spacing w:val="3"/>
          <w:sz w:val="21"/>
          <w:szCs w:val="21"/>
        </w:rPr>
        <w:pict w14:anchorId="08E115F5"/>
      </w:r>
      <w:r>
        <w:rPr>
          <w:rFonts w:ascii="Helvetica" w:eastAsia="Times New Roman" w:hAnsi="Helvetica" w:cs="Helvetica"/>
          <w:spacing w:val="3"/>
          <w:sz w:val="21"/>
          <w:szCs w:val="21"/>
        </w:rPr>
        <w:pict w14:anchorId="3E140184"/>
      </w:r>
      <w:r>
        <w:rPr>
          <w:rFonts w:ascii="Helvetica" w:eastAsia="Times New Roman" w:hAnsi="Helvetica" w:cs="Helvetica"/>
          <w:spacing w:val="3"/>
          <w:sz w:val="21"/>
          <w:szCs w:val="21"/>
        </w:rPr>
        <w:pict w14:anchorId="208AF08F"/>
      </w:r>
      <w:r>
        <w:rPr>
          <w:rFonts w:ascii="Helvetica" w:eastAsia="Times New Roman" w:hAnsi="Helvetica" w:cs="Helvetica"/>
          <w:spacing w:val="3"/>
          <w:sz w:val="21"/>
          <w:szCs w:val="21"/>
        </w:rPr>
        <w:pict w14:anchorId="0D3B5BFE"/>
      </w:r>
      <w:r>
        <w:rPr>
          <w:rFonts w:ascii="Helvetica" w:eastAsia="Times New Roman" w:hAnsi="Helvetica" w:cs="Helvetica"/>
          <w:spacing w:val="3"/>
          <w:sz w:val="21"/>
          <w:szCs w:val="21"/>
        </w:rPr>
        <w:pict w14:anchorId="3944E209"/>
      </w:r>
      <w:r>
        <w:rPr>
          <w:rFonts w:ascii="Helvetica" w:eastAsia="Times New Roman" w:hAnsi="Helvetica" w:cs="Helvetica"/>
          <w:spacing w:val="3"/>
          <w:sz w:val="21"/>
          <w:szCs w:val="21"/>
        </w:rPr>
        <w:pict w14:anchorId="22A0470B"/>
      </w:r>
      <w:r>
        <w:rPr>
          <w:rFonts w:ascii="Helvetica" w:eastAsia="Times New Roman" w:hAnsi="Helvetica" w:cs="Helvetica"/>
          <w:spacing w:val="3"/>
          <w:sz w:val="21"/>
          <w:szCs w:val="21"/>
        </w:rPr>
        <w:pict w14:anchorId="79D22751"/>
      </w:r>
      <w:r>
        <w:rPr>
          <w:rFonts w:ascii="Helvetica" w:eastAsia="Times New Roman" w:hAnsi="Helvetica" w:cs="Helvetica"/>
          <w:spacing w:val="3"/>
          <w:sz w:val="21"/>
          <w:szCs w:val="21"/>
        </w:rPr>
        <w:pict w14:anchorId="0E3B42B8"/>
      </w:r>
    </w:p>
    <w:sectPr w:rsidR="009E4C98">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4" w:author="Direccion De Epidemiologia" w:date="2023-12-22T11:45:00Z" w:initials="DD">
    <w:p w14:paraId="4110BC81" w14:textId="77777777" w:rsidR="00000000" w:rsidRDefault="00000000">
      <w:pPr>
        <w:pStyle w:val="Textocomentario"/>
      </w:pPr>
      <w:r>
        <w:rPr>
          <w:rStyle w:val="Refdecomentario"/>
        </w:rPr>
        <w:annotationRef/>
      </w:r>
      <w:r>
        <w:t>Puedo entender que R puede leer base datos en diferentes formatos, pero no esta claro en el texto.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10BC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29C3539" w16cex:dateUtc="2024-01-04T15: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10BC81" w16cid:durableId="229C353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B234A"/>
    <w:multiLevelType w:val="multilevel"/>
    <w:tmpl w:val="2EEC6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CE5DD5"/>
    <w:multiLevelType w:val="multilevel"/>
    <w:tmpl w:val="FB5A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393DD0"/>
    <w:multiLevelType w:val="multilevel"/>
    <w:tmpl w:val="273A6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FE2627"/>
    <w:multiLevelType w:val="multilevel"/>
    <w:tmpl w:val="E452D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434277451">
    <w:abstractNumId w:val="1"/>
  </w:num>
  <w:num w:numId="2" w16cid:durableId="513568328">
    <w:abstractNumId w:val="0"/>
  </w:num>
  <w:num w:numId="3" w16cid:durableId="292519046">
    <w:abstractNumId w:val="0"/>
    <w:lvlOverride w:ilvl="0"/>
    <w:lvlOverride w:ilvl="1"/>
    <w:lvlOverride w:ilvl="2"/>
    <w:lvlOverride w:ilvl="3"/>
    <w:lvlOverride w:ilvl="4"/>
    <w:lvlOverride w:ilvl="5"/>
    <w:lvlOverride w:ilvl="6"/>
    <w:lvlOverride w:ilvl="7"/>
    <w:lvlOverride w:ilvl="8"/>
  </w:num>
  <w:num w:numId="4" w16cid:durableId="2138986897">
    <w:abstractNumId w:val="2"/>
  </w:num>
  <w:num w:numId="5" w16cid:durableId="711538502">
    <w:abstractNumId w:val="3"/>
  </w:num>
  <w:num w:numId="6" w16cid:durableId="1174878480">
    <w:abstractNumId w:val="3"/>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reccion De Epidemiologia">
    <w15:presenceInfo w15:providerId="Windows Live" w15:userId="e256fe3f5805fa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trackRevisions/>
  <w:defaultTabStop w:val="708"/>
  <w:hyphenationZone w:val="4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12449"/>
    <w:rsid w:val="009E4C98"/>
    <w:rsid w:val="00D12449"/>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C52ACF"/>
  <w15:chartTrackingRefBased/>
  <w15:docId w15:val="{B2B0511D-4C9E-493E-9618-5950EEC46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Ttulo1">
    <w:name w:val="heading 1"/>
    <w:basedOn w:val="Normal"/>
    <w:link w:val="Ttulo1Car"/>
    <w:uiPriority w:val="9"/>
    <w:qFormat/>
    <w:pPr>
      <w:spacing w:before="161" w:after="161"/>
      <w:outlineLvl w:val="0"/>
    </w:pPr>
    <w:rPr>
      <w:b/>
      <w:bCs/>
      <w:kern w:val="36"/>
      <w:sz w:val="48"/>
      <w:szCs w:val="48"/>
    </w:rPr>
  </w:style>
  <w:style w:type="paragraph" w:styleId="Ttulo3">
    <w:name w:val="heading 3"/>
    <w:basedOn w:val="Normal"/>
    <w:link w:val="Ttulo3Car"/>
    <w:uiPriority w:val="9"/>
    <w:qFormat/>
    <w:pPr>
      <w:spacing w:before="100" w:beforeAutospacing="1" w:after="100" w:afterAutospacing="1"/>
      <w:outlineLvl w:val="2"/>
    </w:pPr>
    <w:rPr>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Pr>
      <w:strike w:val="0"/>
      <w:dstrike w:val="0"/>
      <w:color w:val="0000FF"/>
      <w:u w:val="none"/>
      <w:effect w:val="none"/>
    </w:rPr>
  </w:style>
  <w:style w:type="character" w:styleId="Hipervnculovisitado">
    <w:name w:val="FollowedHyperlink"/>
    <w:basedOn w:val="Fuentedeprrafopredeter"/>
    <w:uiPriority w:val="99"/>
    <w:semiHidden/>
    <w:unhideWhenUsed/>
    <w:rPr>
      <w:strike w:val="0"/>
      <w:dstrike w:val="0"/>
      <w:color w:val="800080"/>
      <w:u w:val="none"/>
      <w:effect w:val="none"/>
    </w:rPr>
  </w:style>
  <w:style w:type="character" w:styleId="CdigoHTML">
    <w:name w:val="HTML Code"/>
    <w:basedOn w:val="Fuentedeprrafopredeter"/>
    <w:uiPriority w:val="99"/>
    <w:semiHidden/>
    <w:unhideWhenUsed/>
    <w:rPr>
      <w:rFonts w:ascii="Courier New" w:eastAsiaTheme="minorEastAsia" w:hAnsi="Courier New" w:cs="Courier New"/>
      <w:sz w:val="24"/>
      <w:szCs w:val="24"/>
    </w:rPr>
  </w:style>
  <w:style w:type="character" w:customStyle="1" w:styleId="Ttulo1Car">
    <w:name w:val="Título 1 Car"/>
    <w:basedOn w:val="Fuentedeprrafopredeter"/>
    <w:link w:val="Ttulo1"/>
    <w:uiPriority w:val="9"/>
    <w:locked/>
    <w:rPr>
      <w:rFonts w:asciiTheme="majorHAnsi" w:eastAsiaTheme="majorEastAsia" w:hAnsiTheme="majorHAnsi" w:cstheme="majorBidi" w:hint="default"/>
      <w:color w:val="2F5496" w:themeColor="accent1" w:themeShade="BF"/>
      <w:sz w:val="32"/>
      <w:szCs w:val="32"/>
    </w:rPr>
  </w:style>
  <w:style w:type="character" w:customStyle="1" w:styleId="Ttulo3Car">
    <w:name w:val="Título 3 Car"/>
    <w:basedOn w:val="Fuentedeprrafopredeter"/>
    <w:link w:val="Ttulo3"/>
    <w:uiPriority w:val="9"/>
    <w:semiHidden/>
    <w:locked/>
    <w:rPr>
      <w:rFonts w:asciiTheme="majorHAnsi" w:eastAsiaTheme="majorEastAsia" w:hAnsiTheme="majorHAnsi" w:cstheme="majorBidi" w:hint="default"/>
      <w:color w:val="1F3763" w:themeColor="accent1" w:themeShade="7F"/>
      <w:sz w:val="24"/>
      <w:szCs w:val="24"/>
    </w:rPr>
  </w:style>
  <w:style w:type="character" w:styleId="TecladoHTML">
    <w:name w:val="HTML Keyboard"/>
    <w:basedOn w:val="Fuentedeprrafopredeter"/>
    <w:uiPriority w:val="99"/>
    <w:semiHidden/>
    <w:unhideWhenUsed/>
    <w:rPr>
      <w:rFonts w:ascii="Courier New" w:eastAsiaTheme="minorEastAsia" w:hAnsi="Courier New" w:cs="Courier New"/>
      <w:sz w:val="24"/>
      <w:szCs w:val="24"/>
    </w:rPr>
  </w:style>
  <w:style w:type="paragraph" w:styleId="HTMLconformatoprevio">
    <w:name w:val="HTML Preformatted"/>
    <w:basedOn w:val="Normal"/>
    <w:link w:val="HTMLconformatoprevioC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conformatoprevioCar">
    <w:name w:val="HTML con formato previo Car"/>
    <w:basedOn w:val="Fuentedeprrafopredeter"/>
    <w:link w:val="HTMLconformatoprevio"/>
    <w:uiPriority w:val="99"/>
    <w:semiHidden/>
    <w:locked/>
    <w:rPr>
      <w:rFonts w:ascii="Consolas" w:eastAsiaTheme="minorEastAsia" w:hAnsi="Consolas" w:hint="default"/>
    </w:rPr>
  </w:style>
  <w:style w:type="character" w:styleId="EjemplodeHTML">
    <w:name w:val="HTML Sample"/>
    <w:basedOn w:val="Fuentedeprrafopredeter"/>
    <w:uiPriority w:val="99"/>
    <w:semiHidden/>
    <w:unhideWhenUsed/>
    <w:rPr>
      <w:rFonts w:ascii="Courier New" w:eastAsiaTheme="minorEastAsia" w:hAnsi="Courier New" w:cs="Courier New"/>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locked/>
    <w:rPr>
      <w:rFonts w:ascii="Times New Roman" w:eastAsiaTheme="minorEastAsia" w:hAnsi="Times New Roman" w:cs="Times New Roman" w:hint="default"/>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locked/>
    <w:rPr>
      <w:rFonts w:ascii="Times New Roman" w:eastAsiaTheme="minorEastAsia" w:hAnsi="Times New Roman" w:cs="Times New Roman" w:hint="default"/>
      <w:b/>
      <w:bCs/>
    </w:rPr>
  </w:style>
  <w:style w:type="paragraph" w:styleId="Revisin">
    <w:name w:val="Revision"/>
    <w:uiPriority w:val="99"/>
    <w:semiHidden/>
    <w:rPr>
      <w:rFonts w:eastAsiaTheme="minorEastAsia"/>
      <w:sz w:val="24"/>
      <w:szCs w:val="24"/>
    </w:rPr>
  </w:style>
  <w:style w:type="paragraph" w:customStyle="1" w:styleId="caption">
    <w:name w:val="caption"/>
    <w:basedOn w:val="Normal"/>
    <w:uiPriority w:val="99"/>
    <w:semiHidden/>
    <w:pPr>
      <w:spacing w:before="150" w:after="100" w:afterAutospacing="1"/>
    </w:pPr>
  </w:style>
  <w:style w:type="paragraph" w:customStyle="1" w:styleId="fa">
    <w:name w:val="fa"/>
    <w:basedOn w:val="Normal"/>
    <w:uiPriority w:val="99"/>
    <w:semiHidden/>
    <w:pPr>
      <w:spacing w:before="100" w:beforeAutospacing="1" w:after="100" w:afterAutospacing="1"/>
    </w:pPr>
    <w:rPr>
      <w:sz w:val="21"/>
      <w:szCs w:val="21"/>
    </w:rPr>
  </w:style>
  <w:style w:type="paragraph" w:customStyle="1" w:styleId="fa-lg">
    <w:name w:val="fa-lg"/>
    <w:basedOn w:val="Normal"/>
    <w:uiPriority w:val="99"/>
    <w:semiHidden/>
    <w:pPr>
      <w:spacing w:before="100" w:beforeAutospacing="1" w:after="100" w:afterAutospacing="1" w:line="180" w:lineRule="atLeast"/>
    </w:pPr>
    <w:rPr>
      <w:sz w:val="32"/>
      <w:szCs w:val="32"/>
    </w:rPr>
  </w:style>
  <w:style w:type="paragraph" w:customStyle="1" w:styleId="fa-2x">
    <w:name w:val="fa-2x"/>
    <w:basedOn w:val="Normal"/>
    <w:uiPriority w:val="99"/>
    <w:semiHidden/>
    <w:pPr>
      <w:spacing w:before="100" w:beforeAutospacing="1" w:after="100" w:afterAutospacing="1"/>
    </w:pPr>
    <w:rPr>
      <w:sz w:val="48"/>
      <w:szCs w:val="48"/>
    </w:rPr>
  </w:style>
  <w:style w:type="paragraph" w:customStyle="1" w:styleId="fa-3x">
    <w:name w:val="fa-3x"/>
    <w:basedOn w:val="Normal"/>
    <w:uiPriority w:val="99"/>
    <w:semiHidden/>
    <w:pPr>
      <w:spacing w:before="100" w:beforeAutospacing="1" w:after="100" w:afterAutospacing="1"/>
    </w:pPr>
    <w:rPr>
      <w:sz w:val="72"/>
      <w:szCs w:val="72"/>
    </w:rPr>
  </w:style>
  <w:style w:type="paragraph" w:customStyle="1" w:styleId="fa-4x">
    <w:name w:val="fa-4x"/>
    <w:basedOn w:val="Normal"/>
    <w:uiPriority w:val="99"/>
    <w:semiHidden/>
    <w:pPr>
      <w:spacing w:before="100" w:beforeAutospacing="1" w:after="100" w:afterAutospacing="1"/>
    </w:pPr>
    <w:rPr>
      <w:sz w:val="96"/>
      <w:szCs w:val="96"/>
    </w:rPr>
  </w:style>
  <w:style w:type="paragraph" w:customStyle="1" w:styleId="fa-5x">
    <w:name w:val="fa-5x"/>
    <w:basedOn w:val="Normal"/>
    <w:uiPriority w:val="99"/>
    <w:semiHidden/>
    <w:pPr>
      <w:spacing w:before="100" w:beforeAutospacing="1" w:after="100" w:afterAutospacing="1"/>
    </w:pPr>
    <w:rPr>
      <w:sz w:val="120"/>
      <w:szCs w:val="120"/>
    </w:rPr>
  </w:style>
  <w:style w:type="paragraph" w:customStyle="1" w:styleId="fa-fw">
    <w:name w:val="fa-fw"/>
    <w:basedOn w:val="Normal"/>
    <w:uiPriority w:val="99"/>
    <w:semiHidden/>
    <w:pPr>
      <w:spacing w:before="100" w:beforeAutospacing="1" w:after="100" w:afterAutospacing="1"/>
      <w:jc w:val="center"/>
    </w:pPr>
  </w:style>
  <w:style w:type="paragraph" w:customStyle="1" w:styleId="fa-ul">
    <w:name w:val="fa-ul"/>
    <w:basedOn w:val="Normal"/>
    <w:uiPriority w:val="99"/>
    <w:semiHidden/>
    <w:pPr>
      <w:spacing w:before="100" w:beforeAutospacing="1" w:after="100" w:afterAutospacing="1"/>
      <w:ind w:left="514"/>
    </w:pPr>
  </w:style>
  <w:style w:type="paragraph" w:customStyle="1" w:styleId="fa-li">
    <w:name w:val="fa-li"/>
    <w:basedOn w:val="Normal"/>
    <w:uiPriority w:val="99"/>
    <w:semiHidden/>
    <w:pPr>
      <w:spacing w:before="100" w:beforeAutospacing="1" w:after="100" w:afterAutospacing="1"/>
      <w:jc w:val="center"/>
    </w:pPr>
  </w:style>
  <w:style w:type="paragraph" w:customStyle="1" w:styleId="fa-border">
    <w:name w:val="fa-border"/>
    <w:basedOn w:val="Normal"/>
    <w:uiPriority w:val="99"/>
    <w:semiHidden/>
    <w:pPr>
      <w:pBdr>
        <w:top w:val="single" w:sz="8" w:space="2" w:color="EEEEEE"/>
        <w:left w:val="single" w:sz="8" w:space="3" w:color="EEEEEE"/>
        <w:bottom w:val="single" w:sz="8" w:space="2" w:color="EEEEEE"/>
        <w:right w:val="single" w:sz="8" w:space="3" w:color="EEEEEE"/>
      </w:pBdr>
      <w:spacing w:before="100" w:beforeAutospacing="1" w:after="100" w:afterAutospacing="1"/>
    </w:pPr>
  </w:style>
  <w:style w:type="paragraph" w:customStyle="1" w:styleId="fa-stack">
    <w:name w:val="fa-stack"/>
    <w:basedOn w:val="Normal"/>
    <w:uiPriority w:val="99"/>
    <w:semiHidden/>
    <w:pPr>
      <w:spacing w:before="100" w:beforeAutospacing="1" w:after="100" w:afterAutospacing="1" w:line="480" w:lineRule="atLeast"/>
    </w:pPr>
  </w:style>
  <w:style w:type="paragraph" w:customStyle="1" w:styleId="fa-stack-1x">
    <w:name w:val="fa-stack-1x"/>
    <w:basedOn w:val="Normal"/>
    <w:uiPriority w:val="99"/>
    <w:semiHidden/>
    <w:pPr>
      <w:spacing w:before="100" w:beforeAutospacing="1" w:after="100" w:afterAutospacing="1"/>
      <w:jc w:val="center"/>
    </w:pPr>
  </w:style>
  <w:style w:type="paragraph" w:customStyle="1" w:styleId="fa-stack-2x">
    <w:name w:val="fa-stack-2x"/>
    <w:basedOn w:val="Normal"/>
    <w:uiPriority w:val="99"/>
    <w:semiHidden/>
    <w:pPr>
      <w:spacing w:before="100" w:beforeAutospacing="1" w:after="100" w:afterAutospacing="1"/>
      <w:jc w:val="center"/>
    </w:pPr>
    <w:rPr>
      <w:sz w:val="48"/>
      <w:szCs w:val="48"/>
    </w:rPr>
  </w:style>
  <w:style w:type="paragraph" w:customStyle="1" w:styleId="fa-inverse">
    <w:name w:val="fa-inverse"/>
    <w:basedOn w:val="Normal"/>
    <w:uiPriority w:val="99"/>
    <w:semiHidden/>
    <w:pPr>
      <w:spacing w:before="100" w:beforeAutospacing="1" w:after="100" w:afterAutospacing="1"/>
    </w:pPr>
  </w:style>
  <w:style w:type="paragraph" w:customStyle="1" w:styleId="sr-only">
    <w:name w:val="sr-only"/>
    <w:basedOn w:val="Normal"/>
    <w:uiPriority w:val="99"/>
    <w:semiHidden/>
    <w:pPr>
      <w:ind w:left="-15" w:right="-15"/>
    </w:pPr>
  </w:style>
  <w:style w:type="paragraph" w:customStyle="1" w:styleId="book-langs-index">
    <w:name w:val="book-langs-index"/>
    <w:basedOn w:val="Normal"/>
    <w:uiPriority w:val="99"/>
    <w:semiHidden/>
  </w:style>
  <w:style w:type="paragraph" w:customStyle="1" w:styleId="dropdown-menu">
    <w:name w:val="dropdown-menu"/>
    <w:basedOn w:val="Normal"/>
    <w:uiPriority w:val="99"/>
    <w:semiHidden/>
    <w:pPr>
      <w:shd w:val="clear" w:color="auto" w:fill="FAFAFA"/>
      <w:spacing w:before="30"/>
    </w:pPr>
    <w:rPr>
      <w:sz w:val="21"/>
      <w:szCs w:val="21"/>
    </w:rPr>
  </w:style>
  <w:style w:type="paragraph" w:customStyle="1" w:styleId="alert">
    <w:name w:val="alert"/>
    <w:basedOn w:val="Normal"/>
    <w:uiPriority w:val="99"/>
    <w:semiHidden/>
    <w:pPr>
      <w:pBdr>
        <w:bottom w:val="single" w:sz="36" w:space="11" w:color="DDDDDD"/>
      </w:pBdr>
      <w:shd w:val="clear" w:color="auto" w:fill="EEEEEE"/>
      <w:spacing w:before="100" w:beforeAutospacing="1" w:after="300"/>
    </w:pPr>
  </w:style>
  <w:style w:type="paragraph" w:customStyle="1" w:styleId="alert-success">
    <w:name w:val="alert-success"/>
    <w:basedOn w:val="Normal"/>
    <w:uiPriority w:val="99"/>
    <w:semiHidden/>
    <w:pPr>
      <w:shd w:val="clear" w:color="auto" w:fill="DFF0D8"/>
      <w:spacing w:before="100" w:beforeAutospacing="1" w:after="100" w:afterAutospacing="1"/>
    </w:pPr>
  </w:style>
  <w:style w:type="paragraph" w:customStyle="1" w:styleId="alert-info">
    <w:name w:val="alert-info"/>
    <w:basedOn w:val="Normal"/>
    <w:uiPriority w:val="99"/>
    <w:semiHidden/>
    <w:pPr>
      <w:shd w:val="clear" w:color="auto" w:fill="D9EDF7"/>
      <w:spacing w:before="100" w:beforeAutospacing="1" w:after="100" w:afterAutospacing="1"/>
    </w:pPr>
  </w:style>
  <w:style w:type="paragraph" w:customStyle="1" w:styleId="alert-danger">
    <w:name w:val="alert-danger"/>
    <w:basedOn w:val="Normal"/>
    <w:uiPriority w:val="99"/>
    <w:semiHidden/>
    <w:pPr>
      <w:shd w:val="clear" w:color="auto" w:fill="F2DEDE"/>
      <w:spacing w:before="100" w:beforeAutospacing="1" w:after="100" w:afterAutospacing="1"/>
    </w:pPr>
  </w:style>
  <w:style w:type="paragraph" w:customStyle="1" w:styleId="alert-warning">
    <w:name w:val="alert-warning"/>
    <w:basedOn w:val="Normal"/>
    <w:uiPriority w:val="99"/>
    <w:semiHidden/>
    <w:pPr>
      <w:shd w:val="clear" w:color="auto" w:fill="FCF8E3"/>
      <w:spacing w:before="100" w:beforeAutospacing="1" w:after="100" w:afterAutospacing="1"/>
    </w:pPr>
  </w:style>
  <w:style w:type="paragraph" w:customStyle="1" w:styleId="book">
    <w:name w:val="book"/>
    <w:basedOn w:val="Normal"/>
    <w:uiPriority w:val="99"/>
    <w:semiHidden/>
    <w:pPr>
      <w:spacing w:before="100" w:beforeAutospacing="1" w:after="100" w:afterAutospacing="1"/>
    </w:pPr>
  </w:style>
  <w:style w:type="paragraph" w:customStyle="1" w:styleId="button">
    <w:name w:val="button"/>
    <w:basedOn w:val="Normal"/>
    <w:uiPriority w:val="99"/>
    <w:semiHidden/>
    <w:pPr>
      <w:shd w:val="clear" w:color="auto" w:fill="EEEEEE"/>
      <w:spacing w:before="100" w:beforeAutospacing="1" w:after="100" w:afterAutospacing="1"/>
      <w:jc w:val="center"/>
    </w:pPr>
  </w:style>
  <w:style w:type="paragraph" w:customStyle="1" w:styleId="kablewrapper">
    <w:name w:val="kable_wrapper"/>
    <w:basedOn w:val="Normal"/>
    <w:uiPriority w:val="99"/>
    <w:semiHidden/>
    <w:pPr>
      <w:spacing w:before="100" w:beforeAutospacing="1" w:after="100" w:afterAutospacing="1"/>
    </w:pPr>
  </w:style>
  <w:style w:type="paragraph" w:customStyle="1" w:styleId="header-section-number">
    <w:name w:val="header-section-number"/>
    <w:basedOn w:val="Normal"/>
    <w:uiPriority w:val="99"/>
    <w:semiHidden/>
    <w:pPr>
      <w:spacing w:before="100" w:beforeAutospacing="1" w:after="100" w:afterAutospacing="1"/>
    </w:pPr>
  </w:style>
  <w:style w:type="paragraph" w:customStyle="1" w:styleId="tabwid">
    <w:name w:val="tabwid"/>
    <w:basedOn w:val="Normal"/>
    <w:uiPriority w:val="99"/>
    <w:semiHidden/>
    <w:pPr>
      <w:spacing w:before="100" w:beforeAutospacing="1" w:after="100" w:afterAutospacing="1"/>
    </w:pPr>
  </w:style>
  <w:style w:type="paragraph" w:customStyle="1" w:styleId="book-header">
    <w:name w:val="book-header"/>
    <w:basedOn w:val="Normal"/>
    <w:uiPriority w:val="99"/>
    <w:semiHidden/>
    <w:pPr>
      <w:spacing w:before="100" w:beforeAutospacing="1" w:after="100" w:afterAutospacing="1"/>
    </w:pPr>
  </w:style>
  <w:style w:type="paragraph" w:customStyle="1" w:styleId="book-summary">
    <w:name w:val="book-summary"/>
    <w:basedOn w:val="Normal"/>
    <w:uiPriority w:val="99"/>
    <w:semiHidden/>
    <w:pPr>
      <w:spacing w:before="100" w:beforeAutospacing="1" w:after="100" w:afterAutospacing="1"/>
    </w:pPr>
  </w:style>
  <w:style w:type="paragraph" w:customStyle="1" w:styleId="inner">
    <w:name w:val="inner"/>
    <w:basedOn w:val="Normal"/>
    <w:uiPriority w:val="99"/>
    <w:semiHidden/>
    <w:pPr>
      <w:spacing w:before="100" w:beforeAutospacing="1" w:after="100" w:afterAutospacing="1"/>
    </w:pPr>
  </w:style>
  <w:style w:type="paragraph" w:customStyle="1" w:styleId="dropdown-caret">
    <w:name w:val="dropdown-caret"/>
    <w:basedOn w:val="Normal"/>
    <w:uiPriority w:val="99"/>
    <w:semiHidden/>
    <w:pPr>
      <w:spacing w:before="100" w:beforeAutospacing="1" w:after="100" w:afterAutospacing="1"/>
    </w:pPr>
  </w:style>
  <w:style w:type="paragraph" w:customStyle="1" w:styleId="book-body">
    <w:name w:val="book-body"/>
    <w:basedOn w:val="Normal"/>
    <w:uiPriority w:val="99"/>
    <w:semiHidden/>
    <w:pPr>
      <w:spacing w:before="100" w:beforeAutospacing="1" w:after="100" w:afterAutospacing="1"/>
    </w:pPr>
  </w:style>
  <w:style w:type="paragraph" w:customStyle="1" w:styleId="languages">
    <w:name w:val="languages"/>
    <w:basedOn w:val="Normal"/>
    <w:uiPriority w:val="99"/>
    <w:semiHidden/>
    <w:pPr>
      <w:spacing w:before="100" w:beforeAutospacing="1" w:after="100" w:afterAutospacing="1"/>
    </w:pPr>
  </w:style>
  <w:style w:type="paragraph" w:customStyle="1" w:styleId="btn">
    <w:name w:val="btn"/>
    <w:basedOn w:val="Normal"/>
    <w:uiPriority w:val="99"/>
    <w:semiHidden/>
    <w:pPr>
      <w:spacing w:before="100" w:beforeAutospacing="1" w:after="100" w:afterAutospacing="1"/>
    </w:pPr>
  </w:style>
  <w:style w:type="paragraph" w:customStyle="1" w:styleId="caret-outer">
    <w:name w:val="caret-outer"/>
    <w:basedOn w:val="Normal"/>
    <w:uiPriority w:val="99"/>
    <w:semiHidden/>
    <w:pPr>
      <w:spacing w:before="100" w:beforeAutospacing="1" w:after="100" w:afterAutospacing="1"/>
    </w:pPr>
  </w:style>
  <w:style w:type="paragraph" w:customStyle="1" w:styleId="caret-inner">
    <w:name w:val="caret-inner"/>
    <w:basedOn w:val="Normal"/>
    <w:uiPriority w:val="99"/>
    <w:semiHidden/>
    <w:pPr>
      <w:spacing w:before="100" w:beforeAutospacing="1" w:after="100" w:afterAutospacing="1"/>
    </w:pPr>
  </w:style>
  <w:style w:type="paragraph" w:customStyle="1" w:styleId="navigation">
    <w:name w:val="navigation"/>
    <w:basedOn w:val="Normal"/>
    <w:uiPriority w:val="99"/>
    <w:semiHidden/>
    <w:pPr>
      <w:spacing w:before="100" w:beforeAutospacing="1" w:after="100" w:afterAutospacing="1"/>
    </w:pPr>
  </w:style>
  <w:style w:type="paragraph" w:customStyle="1" w:styleId="book-search">
    <w:name w:val="book-search"/>
    <w:basedOn w:val="Normal"/>
    <w:uiPriority w:val="99"/>
    <w:semiHidden/>
    <w:pPr>
      <w:spacing w:before="100" w:beforeAutospacing="1" w:after="100" w:afterAutospacing="1"/>
    </w:pPr>
  </w:style>
  <w:style w:type="paragraph" w:customStyle="1" w:styleId="buttons">
    <w:name w:val="buttons"/>
    <w:basedOn w:val="Normal"/>
    <w:uiPriority w:val="99"/>
    <w:semiHidden/>
    <w:pPr>
      <w:spacing w:before="100" w:beforeAutospacing="1" w:after="100" w:afterAutospacing="1"/>
    </w:pPr>
  </w:style>
  <w:style w:type="paragraph" w:customStyle="1" w:styleId="page-inner">
    <w:name w:val="page-inner"/>
    <w:basedOn w:val="Normal"/>
    <w:uiPriority w:val="99"/>
    <w:semiHidden/>
    <w:pPr>
      <w:spacing w:before="100" w:beforeAutospacing="1" w:after="100" w:afterAutospacing="1"/>
    </w:pPr>
  </w:style>
  <w:style w:type="paragraph" w:customStyle="1" w:styleId="font-enlarge">
    <w:name w:val="font-enlarge"/>
    <w:basedOn w:val="Normal"/>
    <w:uiPriority w:val="99"/>
    <w:semiHidden/>
    <w:pPr>
      <w:spacing w:before="100" w:beforeAutospacing="1" w:after="100" w:afterAutospacing="1"/>
    </w:pPr>
  </w:style>
  <w:style w:type="paragraph" w:customStyle="1" w:styleId="font-reduce">
    <w:name w:val="font-reduce"/>
    <w:basedOn w:val="Normal"/>
    <w:uiPriority w:val="99"/>
    <w:semiHidden/>
    <w:pPr>
      <w:spacing w:before="100" w:beforeAutospacing="1" w:after="100" w:afterAutospacing="1"/>
    </w:pPr>
  </w:style>
  <w:style w:type="paragraph" w:customStyle="1" w:styleId="multi-author">
    <w:name w:val="multi-author"/>
    <w:basedOn w:val="Normal"/>
    <w:uiPriority w:val="99"/>
    <w:semiHidden/>
    <w:pPr>
      <w:spacing w:before="100" w:beforeAutospacing="1" w:after="100" w:afterAutospacing="1"/>
    </w:pPr>
  </w:style>
  <w:style w:type="paragraph" w:customStyle="1" w:styleId="date">
    <w:name w:val="date"/>
    <w:basedOn w:val="Normal"/>
    <w:uiPriority w:val="99"/>
    <w:semiHidden/>
    <w:pPr>
      <w:spacing w:before="100" w:beforeAutospacing="1" w:after="100" w:afterAutospacing="1"/>
    </w:pPr>
  </w:style>
  <w:style w:type="paragraph" w:customStyle="1" w:styleId="katex-display">
    <w:name w:val="katex-display"/>
    <w:basedOn w:val="Normal"/>
    <w:uiPriority w:val="99"/>
    <w:semiHidden/>
  </w:style>
  <w:style w:type="paragraph" w:customStyle="1" w:styleId="divider">
    <w:name w:val="divider"/>
    <w:basedOn w:val="Normal"/>
    <w:uiPriority w:val="99"/>
    <w:semiHidden/>
    <w:pPr>
      <w:spacing w:before="100" w:beforeAutospacing="1" w:after="100" w:afterAutospacing="1"/>
    </w:pPr>
  </w:style>
  <w:style w:type="paragraph" w:customStyle="1" w:styleId="donea">
    <w:name w:val="done&gt;a"/>
    <w:basedOn w:val="Normal"/>
    <w:uiPriority w:val="99"/>
    <w:semiHidden/>
    <w:pPr>
      <w:spacing w:before="100" w:beforeAutospacing="1" w:after="100" w:afterAutospacing="1"/>
    </w:pPr>
  </w:style>
  <w:style w:type="paragraph" w:customStyle="1" w:styleId="activea">
    <w:name w:val="active&gt;a"/>
    <w:basedOn w:val="Normal"/>
    <w:uiPriority w:val="99"/>
    <w:semiHidden/>
    <w:pPr>
      <w:spacing w:before="100" w:beforeAutospacing="1" w:after="100" w:afterAutospacing="1"/>
    </w:pPr>
  </w:style>
  <w:style w:type="paragraph" w:customStyle="1" w:styleId="book-header1">
    <w:name w:val="book-header1"/>
    <w:basedOn w:val="Normal"/>
    <w:uiPriority w:val="99"/>
    <w:semiHidden/>
    <w:pPr>
      <w:spacing w:before="100" w:beforeAutospacing="1" w:after="100" w:afterAutospacing="1"/>
    </w:pPr>
    <w:rPr>
      <w:rFonts w:ascii="Helvetica" w:hAnsi="Helvetica" w:cs="Helvetica"/>
      <w:color w:val="7E888B"/>
      <w:sz w:val="20"/>
      <w:szCs w:val="20"/>
    </w:rPr>
  </w:style>
  <w:style w:type="paragraph" w:customStyle="1" w:styleId="book-summary1">
    <w:name w:val="book-summary1"/>
    <w:basedOn w:val="Normal"/>
    <w:uiPriority w:val="99"/>
    <w:semiHidden/>
    <w:pPr>
      <w:shd w:val="clear" w:color="auto" w:fill="FAFAFA"/>
      <w:spacing w:before="100" w:beforeAutospacing="1" w:after="100" w:afterAutospacing="1"/>
    </w:pPr>
    <w:rPr>
      <w:rFonts w:ascii="Helvetica" w:hAnsi="Helvetica" w:cs="Helvetica"/>
      <w:color w:val="364149"/>
    </w:rPr>
  </w:style>
  <w:style w:type="paragraph" w:customStyle="1" w:styleId="inner1">
    <w:name w:val="inner1"/>
    <w:basedOn w:val="Normal"/>
    <w:uiPriority w:val="99"/>
    <w:semiHidden/>
    <w:pPr>
      <w:shd w:val="clear" w:color="auto" w:fill="FFFFFF"/>
    </w:pPr>
  </w:style>
  <w:style w:type="paragraph" w:customStyle="1" w:styleId="languages1">
    <w:name w:val="languages1"/>
    <w:basedOn w:val="Normal"/>
    <w:uiPriority w:val="99"/>
    <w:semiHidden/>
    <w:pPr>
      <w:pBdr>
        <w:top w:val="single" w:sz="6" w:space="15" w:color="EEEEEE"/>
      </w:pBdr>
      <w:spacing w:before="300" w:after="100" w:afterAutospacing="1"/>
    </w:pPr>
  </w:style>
  <w:style w:type="paragraph" w:customStyle="1" w:styleId="btn1">
    <w:name w:val="btn1"/>
    <w:basedOn w:val="Normal"/>
    <w:uiPriority w:val="99"/>
    <w:semiHidden/>
    <w:pPr>
      <w:spacing w:before="100" w:beforeAutospacing="1" w:after="100" w:afterAutospacing="1" w:line="750" w:lineRule="atLeast"/>
    </w:pPr>
    <w:rPr>
      <w:caps/>
      <w:color w:val="CCCCCC"/>
      <w:sz w:val="21"/>
      <w:szCs w:val="21"/>
    </w:rPr>
  </w:style>
  <w:style w:type="paragraph" w:customStyle="1" w:styleId="btn2">
    <w:name w:val="btn2"/>
    <w:basedOn w:val="Normal"/>
    <w:uiPriority w:val="99"/>
    <w:semiHidden/>
    <w:pPr>
      <w:spacing w:before="100" w:beforeAutospacing="1" w:after="100" w:afterAutospacing="1" w:line="750" w:lineRule="atLeast"/>
    </w:pPr>
    <w:rPr>
      <w:caps/>
      <w:color w:val="444444"/>
      <w:sz w:val="21"/>
      <w:szCs w:val="21"/>
    </w:rPr>
  </w:style>
  <w:style w:type="paragraph" w:customStyle="1" w:styleId="dropdown-caret1">
    <w:name w:val="dropdown-caret1"/>
    <w:basedOn w:val="Normal"/>
    <w:uiPriority w:val="99"/>
    <w:semiHidden/>
    <w:pPr>
      <w:spacing w:before="100" w:beforeAutospacing="1" w:after="100" w:afterAutospacing="1"/>
    </w:pPr>
  </w:style>
  <w:style w:type="paragraph" w:customStyle="1" w:styleId="caret-outer1">
    <w:name w:val="caret-outer1"/>
    <w:basedOn w:val="Normal"/>
    <w:uiPriority w:val="99"/>
    <w:semiHidden/>
    <w:pPr>
      <w:spacing w:before="100" w:beforeAutospacing="1" w:after="100" w:afterAutospacing="1"/>
      <w:ind w:left="-15"/>
    </w:pPr>
  </w:style>
  <w:style w:type="paragraph" w:customStyle="1" w:styleId="caret-inner1">
    <w:name w:val="caret-inner1"/>
    <w:basedOn w:val="Normal"/>
    <w:uiPriority w:val="99"/>
    <w:semiHidden/>
    <w:pPr>
      <w:pBdr>
        <w:bottom w:val="single" w:sz="48" w:space="0" w:color="FAFAFA"/>
      </w:pBdr>
      <w:spacing w:after="100" w:afterAutospacing="1"/>
    </w:pPr>
  </w:style>
  <w:style w:type="paragraph" w:customStyle="1" w:styleId="button1">
    <w:name w:val="button1"/>
    <w:basedOn w:val="Normal"/>
    <w:uiPriority w:val="99"/>
    <w:semiHidden/>
    <w:pPr>
      <w:spacing w:before="100" w:beforeAutospacing="1" w:after="100" w:afterAutospacing="1"/>
      <w:jc w:val="center"/>
    </w:pPr>
    <w:rPr>
      <w:color w:val="A6A6A6"/>
    </w:rPr>
  </w:style>
  <w:style w:type="paragraph" w:customStyle="1" w:styleId="button2">
    <w:name w:val="button2"/>
    <w:basedOn w:val="Normal"/>
    <w:uiPriority w:val="99"/>
    <w:semiHidden/>
    <w:pPr>
      <w:spacing w:before="100" w:beforeAutospacing="1" w:after="100" w:afterAutospacing="1"/>
      <w:jc w:val="center"/>
    </w:pPr>
    <w:rPr>
      <w:color w:val="444444"/>
    </w:rPr>
  </w:style>
  <w:style w:type="paragraph" w:customStyle="1" w:styleId="divider1">
    <w:name w:val="divider1"/>
    <w:basedOn w:val="Normal"/>
    <w:uiPriority w:val="99"/>
    <w:semiHidden/>
    <w:pPr>
      <w:spacing w:before="105" w:after="105"/>
    </w:pPr>
  </w:style>
  <w:style w:type="paragraph" w:customStyle="1" w:styleId="donea1">
    <w:name w:val="done&gt;a1"/>
    <w:basedOn w:val="Normal"/>
    <w:uiPriority w:val="99"/>
    <w:semiHidden/>
    <w:pPr>
      <w:spacing w:before="100" w:beforeAutospacing="1" w:after="100" w:afterAutospacing="1"/>
    </w:pPr>
    <w:rPr>
      <w:color w:val="364149"/>
    </w:rPr>
  </w:style>
  <w:style w:type="paragraph" w:customStyle="1" w:styleId="activea1">
    <w:name w:val="active&gt;a1"/>
    <w:basedOn w:val="Normal"/>
    <w:uiPriority w:val="99"/>
    <w:semiHidden/>
    <w:pPr>
      <w:spacing w:before="100" w:beforeAutospacing="1" w:after="100" w:afterAutospacing="1"/>
    </w:pPr>
    <w:rPr>
      <w:color w:val="008CFF"/>
    </w:rPr>
  </w:style>
  <w:style w:type="paragraph" w:customStyle="1" w:styleId="book-body1">
    <w:name w:val="book-body1"/>
    <w:basedOn w:val="Normal"/>
    <w:uiPriority w:val="99"/>
    <w:semiHidden/>
    <w:pPr>
      <w:shd w:val="clear" w:color="auto" w:fill="FFFFFF"/>
      <w:spacing w:before="100" w:beforeAutospacing="1" w:after="100" w:afterAutospacing="1"/>
    </w:pPr>
    <w:rPr>
      <w:color w:val="000000"/>
    </w:rPr>
  </w:style>
  <w:style w:type="paragraph" w:customStyle="1" w:styleId="page-inner1">
    <w:name w:val="page-inner1"/>
    <w:basedOn w:val="Normal"/>
    <w:uiPriority w:val="99"/>
    <w:semiHidden/>
  </w:style>
  <w:style w:type="paragraph" w:customStyle="1" w:styleId="btn3">
    <w:name w:val="btn3"/>
    <w:basedOn w:val="Normal"/>
    <w:uiPriority w:val="99"/>
    <w:semiHidden/>
    <w:pPr>
      <w:shd w:val="clear" w:color="auto" w:fill="EEEEEE"/>
      <w:spacing w:before="100" w:beforeAutospacing="1" w:after="100" w:afterAutospacing="1"/>
    </w:pPr>
  </w:style>
  <w:style w:type="paragraph" w:customStyle="1" w:styleId="navigation1">
    <w:name w:val="navigation1"/>
    <w:basedOn w:val="Normal"/>
    <w:uiPriority w:val="99"/>
    <w:semiHidden/>
    <w:pPr>
      <w:jc w:val="center"/>
    </w:pPr>
    <w:rPr>
      <w:color w:val="CCCCCC"/>
      <w:sz w:val="60"/>
      <w:szCs w:val="60"/>
    </w:rPr>
  </w:style>
  <w:style w:type="paragraph" w:customStyle="1" w:styleId="navigation2">
    <w:name w:val="navigation2"/>
    <w:basedOn w:val="Normal"/>
    <w:uiPriority w:val="99"/>
    <w:semiHidden/>
    <w:pPr>
      <w:jc w:val="center"/>
    </w:pPr>
    <w:rPr>
      <w:color w:val="444444"/>
      <w:sz w:val="60"/>
      <w:szCs w:val="60"/>
    </w:rPr>
  </w:style>
  <w:style w:type="paragraph" w:customStyle="1" w:styleId="multi-author1">
    <w:name w:val="multi-author1"/>
    <w:basedOn w:val="Normal"/>
    <w:uiPriority w:val="99"/>
    <w:semiHidden/>
    <w:pPr>
      <w:spacing w:before="120"/>
    </w:pPr>
  </w:style>
  <w:style w:type="paragraph" w:customStyle="1" w:styleId="date1">
    <w:name w:val="date1"/>
    <w:basedOn w:val="Normal"/>
    <w:uiPriority w:val="99"/>
    <w:semiHidden/>
    <w:pPr>
      <w:spacing w:before="360" w:after="100" w:afterAutospacing="1"/>
    </w:pPr>
  </w:style>
  <w:style w:type="paragraph" w:customStyle="1" w:styleId="book-search1">
    <w:name w:val="book-search1"/>
    <w:basedOn w:val="Normal"/>
    <w:uiPriority w:val="99"/>
    <w:semiHidden/>
    <w:pPr>
      <w:spacing w:before="100" w:beforeAutospacing="1" w:after="100" w:afterAutospacing="1"/>
    </w:pPr>
  </w:style>
  <w:style w:type="paragraph" w:customStyle="1" w:styleId="dropdown-menu1">
    <w:name w:val="dropdown-menu1"/>
    <w:basedOn w:val="Normal"/>
    <w:uiPriority w:val="99"/>
    <w:semiHidden/>
    <w:pPr>
      <w:shd w:val="clear" w:color="auto" w:fill="111111"/>
      <w:spacing w:before="30"/>
    </w:pPr>
    <w:rPr>
      <w:vanish/>
      <w:sz w:val="21"/>
      <w:szCs w:val="21"/>
    </w:rPr>
  </w:style>
  <w:style w:type="paragraph" w:customStyle="1" w:styleId="caret-inner2">
    <w:name w:val="caret-inner2"/>
    <w:basedOn w:val="Normal"/>
    <w:uiPriority w:val="99"/>
    <w:semiHidden/>
    <w:pPr>
      <w:pBdr>
        <w:bottom w:val="single" w:sz="48" w:space="0" w:color="111111"/>
      </w:pBdr>
      <w:spacing w:after="100" w:afterAutospacing="1"/>
    </w:pPr>
  </w:style>
  <w:style w:type="paragraph" w:customStyle="1" w:styleId="buttons1">
    <w:name w:val="buttons1"/>
    <w:basedOn w:val="Normal"/>
    <w:uiPriority w:val="99"/>
    <w:semiHidden/>
    <w:pPr>
      <w:spacing w:before="100" w:beforeAutospacing="1" w:after="100" w:afterAutospacing="1"/>
    </w:pPr>
  </w:style>
  <w:style w:type="paragraph" w:customStyle="1" w:styleId="button3">
    <w:name w:val="button3"/>
    <w:basedOn w:val="Normal"/>
    <w:uiPriority w:val="99"/>
    <w:semiHidden/>
    <w:pPr>
      <w:shd w:val="clear" w:color="auto" w:fill="EEEEEE"/>
      <w:spacing w:before="100" w:beforeAutospacing="1" w:after="100" w:afterAutospacing="1"/>
      <w:jc w:val="center"/>
    </w:pPr>
    <w:rPr>
      <w:color w:val="AFA790"/>
    </w:rPr>
  </w:style>
  <w:style w:type="paragraph" w:customStyle="1" w:styleId="button4">
    <w:name w:val="button4"/>
    <w:basedOn w:val="Normal"/>
    <w:uiPriority w:val="99"/>
    <w:semiHidden/>
    <w:pPr>
      <w:shd w:val="clear" w:color="auto" w:fill="EEEEEE"/>
      <w:spacing w:before="100" w:beforeAutospacing="1" w:after="100" w:afterAutospacing="1"/>
      <w:jc w:val="center"/>
    </w:pPr>
    <w:rPr>
      <w:color w:val="73553C"/>
    </w:rPr>
  </w:style>
  <w:style w:type="paragraph" w:customStyle="1" w:styleId="dropdown-menu2">
    <w:name w:val="dropdown-menu2"/>
    <w:basedOn w:val="Normal"/>
    <w:uiPriority w:val="99"/>
    <w:semiHidden/>
    <w:pPr>
      <w:shd w:val="clear" w:color="auto" w:fill="2D3143"/>
      <w:spacing w:before="30"/>
    </w:pPr>
    <w:rPr>
      <w:vanish/>
      <w:sz w:val="21"/>
      <w:szCs w:val="21"/>
    </w:rPr>
  </w:style>
  <w:style w:type="paragraph" w:customStyle="1" w:styleId="caret-inner3">
    <w:name w:val="caret-inner3"/>
    <w:basedOn w:val="Normal"/>
    <w:uiPriority w:val="99"/>
    <w:semiHidden/>
    <w:pPr>
      <w:pBdr>
        <w:bottom w:val="single" w:sz="48" w:space="0" w:color="2D3143"/>
      </w:pBdr>
      <w:spacing w:after="100" w:afterAutospacing="1"/>
    </w:pPr>
  </w:style>
  <w:style w:type="paragraph" w:customStyle="1" w:styleId="buttons2">
    <w:name w:val="buttons2"/>
    <w:basedOn w:val="Normal"/>
    <w:uiPriority w:val="99"/>
    <w:semiHidden/>
    <w:pPr>
      <w:spacing w:before="100" w:beforeAutospacing="1" w:after="100" w:afterAutospacing="1"/>
    </w:pPr>
  </w:style>
  <w:style w:type="paragraph" w:customStyle="1" w:styleId="button5">
    <w:name w:val="button5"/>
    <w:basedOn w:val="Normal"/>
    <w:uiPriority w:val="99"/>
    <w:semiHidden/>
    <w:pPr>
      <w:shd w:val="clear" w:color="auto" w:fill="EEEEEE"/>
      <w:spacing w:before="100" w:beforeAutospacing="1" w:after="100" w:afterAutospacing="1"/>
      <w:jc w:val="center"/>
    </w:pPr>
    <w:rPr>
      <w:color w:val="62677F"/>
    </w:rPr>
  </w:style>
  <w:style w:type="paragraph" w:customStyle="1" w:styleId="button6">
    <w:name w:val="button6"/>
    <w:basedOn w:val="Normal"/>
    <w:uiPriority w:val="99"/>
    <w:semiHidden/>
    <w:pPr>
      <w:shd w:val="clear" w:color="auto" w:fill="EEEEEE"/>
      <w:spacing w:before="100" w:beforeAutospacing="1" w:after="100" w:afterAutospacing="1"/>
      <w:jc w:val="center"/>
    </w:pPr>
    <w:rPr>
      <w:color w:val="F4F4F5"/>
    </w:rPr>
  </w:style>
  <w:style w:type="paragraph" w:customStyle="1" w:styleId="font-enlarge1">
    <w:name w:val="font-enlarge1"/>
    <w:basedOn w:val="Normal"/>
    <w:uiPriority w:val="99"/>
    <w:semiHidden/>
    <w:pPr>
      <w:spacing w:before="100" w:beforeAutospacing="1" w:after="100" w:afterAutospacing="1" w:line="450" w:lineRule="atLeast"/>
    </w:pPr>
    <w:rPr>
      <w:sz w:val="34"/>
      <w:szCs w:val="34"/>
    </w:rPr>
  </w:style>
  <w:style w:type="paragraph" w:customStyle="1" w:styleId="font-reduce1">
    <w:name w:val="font-reduce1"/>
    <w:basedOn w:val="Normal"/>
    <w:uiPriority w:val="99"/>
    <w:semiHidden/>
    <w:pPr>
      <w:spacing w:before="100" w:beforeAutospacing="1" w:after="100" w:afterAutospacing="1" w:line="450" w:lineRule="atLeast"/>
    </w:pPr>
  </w:style>
  <w:style w:type="paragraph" w:customStyle="1" w:styleId="chapter">
    <w:name w:val="chapter"/>
    <w:basedOn w:val="Normal"/>
    <w:uiPriority w:val="99"/>
    <w:semiHidden/>
    <w:pPr>
      <w:spacing w:before="100" w:beforeAutospacing="1" w:after="100" w:afterAutospacing="1"/>
    </w:pPr>
  </w:style>
  <w:style w:type="paragraph" w:customStyle="1" w:styleId="author">
    <w:name w:val="author"/>
    <w:basedOn w:val="Normal"/>
    <w:uiPriority w:val="99"/>
    <w:semiHidden/>
    <w:pPr>
      <w:spacing w:before="100" w:beforeAutospacing="1" w:after="100" w:afterAutospacing="1"/>
    </w:pPr>
  </w:style>
  <w:style w:type="character" w:styleId="Refdecomentario">
    <w:name w:val="annotation reference"/>
    <w:basedOn w:val="Fuentedeprrafopredeter"/>
    <w:uiPriority w:val="99"/>
    <w:semiHidden/>
    <w:unhideWhenUsed/>
    <w:rPr>
      <w:sz w:val="16"/>
      <w:szCs w:val="16"/>
    </w:rPr>
  </w:style>
  <w:style w:type="character" w:customStyle="1" w:styleId="al1">
    <w:name w:val="al1"/>
    <w:basedOn w:val="Fuentedeprrafopredeter"/>
    <w:rPr>
      <w:b/>
      <w:bCs/>
      <w:color w:val="FF0000"/>
    </w:rPr>
  </w:style>
  <w:style w:type="character" w:customStyle="1" w:styleId="an1">
    <w:name w:val="an1"/>
    <w:basedOn w:val="Fuentedeprrafopredeter"/>
    <w:rPr>
      <w:b/>
      <w:bCs/>
      <w:i/>
      <w:iCs/>
      <w:color w:val="60A0B0"/>
    </w:rPr>
  </w:style>
  <w:style w:type="character" w:customStyle="1" w:styleId="at1">
    <w:name w:val="at1"/>
    <w:basedOn w:val="Fuentedeprrafopredeter"/>
    <w:rPr>
      <w:color w:val="7D9029"/>
    </w:rPr>
  </w:style>
  <w:style w:type="character" w:customStyle="1" w:styleId="bn1">
    <w:name w:val="bn1"/>
    <w:basedOn w:val="Fuentedeprrafopredeter"/>
    <w:rPr>
      <w:color w:val="40A070"/>
    </w:rPr>
  </w:style>
  <w:style w:type="character" w:customStyle="1" w:styleId="bu1">
    <w:name w:val="bu1"/>
    <w:basedOn w:val="Fuentedeprrafopredeter"/>
    <w:rPr>
      <w:color w:val="008000"/>
    </w:rPr>
  </w:style>
  <w:style w:type="character" w:customStyle="1" w:styleId="cf1">
    <w:name w:val="cf1"/>
    <w:basedOn w:val="Fuentedeprrafopredeter"/>
    <w:rPr>
      <w:b/>
      <w:bCs/>
      <w:color w:val="007020"/>
    </w:rPr>
  </w:style>
  <w:style w:type="character" w:customStyle="1" w:styleId="ch1">
    <w:name w:val="ch1"/>
    <w:basedOn w:val="Fuentedeprrafopredeter"/>
    <w:rPr>
      <w:color w:val="4070A0"/>
    </w:rPr>
  </w:style>
  <w:style w:type="character" w:customStyle="1" w:styleId="cn1">
    <w:name w:val="cn1"/>
    <w:basedOn w:val="Fuentedeprrafopredeter"/>
    <w:rPr>
      <w:color w:val="880000"/>
    </w:rPr>
  </w:style>
  <w:style w:type="character" w:customStyle="1" w:styleId="co1">
    <w:name w:val="co1"/>
    <w:basedOn w:val="Fuentedeprrafopredeter"/>
    <w:rPr>
      <w:i/>
      <w:iCs/>
      <w:color w:val="60A0B0"/>
    </w:rPr>
  </w:style>
  <w:style w:type="character" w:customStyle="1" w:styleId="cv1">
    <w:name w:val="cv1"/>
    <w:basedOn w:val="Fuentedeprrafopredeter"/>
    <w:rPr>
      <w:b/>
      <w:bCs/>
      <w:i/>
      <w:iCs/>
      <w:color w:val="60A0B0"/>
    </w:rPr>
  </w:style>
  <w:style w:type="character" w:customStyle="1" w:styleId="do1">
    <w:name w:val="do1"/>
    <w:basedOn w:val="Fuentedeprrafopredeter"/>
    <w:rPr>
      <w:i/>
      <w:iCs/>
      <w:color w:val="BA2121"/>
    </w:rPr>
  </w:style>
  <w:style w:type="character" w:customStyle="1" w:styleId="dt1">
    <w:name w:val="dt1"/>
    <w:basedOn w:val="Fuentedeprrafopredeter"/>
    <w:rPr>
      <w:color w:val="902000"/>
    </w:rPr>
  </w:style>
  <w:style w:type="character" w:customStyle="1" w:styleId="dv1">
    <w:name w:val="dv1"/>
    <w:basedOn w:val="Fuentedeprrafopredeter"/>
    <w:rPr>
      <w:color w:val="40A070"/>
    </w:rPr>
  </w:style>
  <w:style w:type="character" w:customStyle="1" w:styleId="er1">
    <w:name w:val="er1"/>
    <w:basedOn w:val="Fuentedeprrafopredeter"/>
    <w:rPr>
      <w:b/>
      <w:bCs/>
      <w:color w:val="FF0000"/>
    </w:rPr>
  </w:style>
  <w:style w:type="character" w:customStyle="1" w:styleId="fl1">
    <w:name w:val="fl1"/>
    <w:basedOn w:val="Fuentedeprrafopredeter"/>
    <w:rPr>
      <w:color w:val="40A070"/>
    </w:rPr>
  </w:style>
  <w:style w:type="character" w:customStyle="1" w:styleId="fu1">
    <w:name w:val="fu1"/>
    <w:basedOn w:val="Fuentedeprrafopredeter"/>
    <w:rPr>
      <w:color w:val="06287E"/>
    </w:rPr>
  </w:style>
  <w:style w:type="character" w:customStyle="1" w:styleId="im1">
    <w:name w:val="im1"/>
    <w:basedOn w:val="Fuentedeprrafopredeter"/>
    <w:rPr>
      <w:b/>
      <w:bCs/>
      <w:color w:val="008000"/>
    </w:rPr>
  </w:style>
  <w:style w:type="character" w:customStyle="1" w:styleId="in1">
    <w:name w:val="in1"/>
    <w:basedOn w:val="Fuentedeprrafopredeter"/>
    <w:rPr>
      <w:b/>
      <w:bCs/>
      <w:i/>
      <w:iCs/>
      <w:color w:val="60A0B0"/>
    </w:rPr>
  </w:style>
  <w:style w:type="character" w:customStyle="1" w:styleId="kw1">
    <w:name w:val="kw1"/>
    <w:basedOn w:val="Fuentedeprrafopredeter"/>
    <w:rPr>
      <w:b/>
      <w:bCs/>
      <w:color w:val="007020"/>
    </w:rPr>
  </w:style>
  <w:style w:type="character" w:customStyle="1" w:styleId="op1">
    <w:name w:val="op1"/>
    <w:basedOn w:val="Fuentedeprrafopredeter"/>
    <w:rPr>
      <w:color w:val="666666"/>
    </w:rPr>
  </w:style>
  <w:style w:type="character" w:customStyle="1" w:styleId="ot1">
    <w:name w:val="ot1"/>
    <w:basedOn w:val="Fuentedeprrafopredeter"/>
    <w:rPr>
      <w:color w:val="007020"/>
    </w:rPr>
  </w:style>
  <w:style w:type="character" w:customStyle="1" w:styleId="pp1">
    <w:name w:val="pp1"/>
    <w:basedOn w:val="Fuentedeprrafopredeter"/>
    <w:rPr>
      <w:color w:val="BC7A00"/>
    </w:rPr>
  </w:style>
  <w:style w:type="character" w:customStyle="1" w:styleId="sc1">
    <w:name w:val="sc1"/>
    <w:basedOn w:val="Fuentedeprrafopredeter"/>
    <w:rPr>
      <w:color w:val="4070A0"/>
    </w:rPr>
  </w:style>
  <w:style w:type="character" w:customStyle="1" w:styleId="ss1">
    <w:name w:val="ss1"/>
    <w:basedOn w:val="Fuentedeprrafopredeter"/>
    <w:rPr>
      <w:color w:val="BB6688"/>
    </w:rPr>
  </w:style>
  <w:style w:type="character" w:customStyle="1" w:styleId="st1">
    <w:name w:val="st1"/>
    <w:basedOn w:val="Fuentedeprrafopredeter"/>
    <w:rPr>
      <w:color w:val="4070A0"/>
    </w:rPr>
  </w:style>
  <w:style w:type="character" w:customStyle="1" w:styleId="va1">
    <w:name w:val="va1"/>
    <w:basedOn w:val="Fuentedeprrafopredeter"/>
    <w:rPr>
      <w:color w:val="19177C"/>
    </w:rPr>
  </w:style>
  <w:style w:type="character" w:customStyle="1" w:styleId="vs1">
    <w:name w:val="vs1"/>
    <w:basedOn w:val="Fuentedeprrafopredeter"/>
    <w:rPr>
      <w:color w:val="4070A0"/>
    </w:rPr>
  </w:style>
  <w:style w:type="character" w:customStyle="1" w:styleId="wa1">
    <w:name w:val="wa1"/>
    <w:basedOn w:val="Fuentedeprrafopredeter"/>
    <w:rPr>
      <w:b/>
      <w:bCs/>
      <w:i/>
      <w:iCs/>
      <w:color w:val="60A0B0"/>
    </w:rPr>
  </w:style>
  <w:style w:type="character" w:customStyle="1" w:styleId="header-section-number1">
    <w:name w:val="header-section-number1"/>
    <w:basedOn w:val="Fuentedeprrafopredete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rPr>
  </w:style>
  <w:style w:type="character" w:customStyle="1" w:styleId="citation">
    <w:name w:val="citation"/>
    <w:basedOn w:val="Fuentedeprrafoprede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048054">
      <w:marLeft w:val="0"/>
      <w:marRight w:val="0"/>
      <w:marTop w:val="0"/>
      <w:marBottom w:val="0"/>
      <w:divBdr>
        <w:top w:val="none" w:sz="0" w:space="0" w:color="auto"/>
        <w:left w:val="none" w:sz="0" w:space="0" w:color="auto"/>
        <w:bottom w:val="none" w:sz="0" w:space="0" w:color="auto"/>
        <w:right w:val="none" w:sz="0" w:space="0" w:color="auto"/>
      </w:divBdr>
      <w:divsChild>
        <w:div w:id="1595438060">
          <w:marLeft w:val="0"/>
          <w:marRight w:val="0"/>
          <w:marTop w:val="0"/>
          <w:marBottom w:val="0"/>
          <w:divBdr>
            <w:top w:val="none" w:sz="0" w:space="0" w:color="auto"/>
            <w:left w:val="none" w:sz="0" w:space="0" w:color="auto"/>
            <w:bottom w:val="none" w:sz="0" w:space="0" w:color="auto"/>
            <w:right w:val="none" w:sz="0" w:space="0" w:color="auto"/>
          </w:divBdr>
        </w:div>
        <w:div w:id="2115049538">
          <w:marLeft w:val="0"/>
          <w:marRight w:val="0"/>
          <w:marTop w:val="0"/>
          <w:marBottom w:val="0"/>
          <w:divBdr>
            <w:top w:val="none" w:sz="0" w:space="0" w:color="auto"/>
            <w:left w:val="none" w:sz="0" w:space="0" w:color="auto"/>
            <w:bottom w:val="none" w:sz="0" w:space="0" w:color="auto"/>
            <w:right w:val="none" w:sz="0" w:space="0" w:color="auto"/>
          </w:divBdr>
          <w:divsChild>
            <w:div w:id="2016106205">
              <w:marLeft w:val="0"/>
              <w:marRight w:val="0"/>
              <w:marTop w:val="0"/>
              <w:marBottom w:val="0"/>
              <w:divBdr>
                <w:top w:val="none" w:sz="0" w:space="0" w:color="auto"/>
                <w:left w:val="none" w:sz="0" w:space="0" w:color="auto"/>
                <w:bottom w:val="none" w:sz="0" w:space="0" w:color="auto"/>
                <w:right w:val="none" w:sz="0" w:space="0" w:color="auto"/>
              </w:divBdr>
              <w:divsChild>
                <w:div w:id="1500193840">
                  <w:marLeft w:val="0"/>
                  <w:marRight w:val="0"/>
                  <w:marTop w:val="0"/>
                  <w:marBottom w:val="0"/>
                  <w:divBdr>
                    <w:top w:val="none" w:sz="0" w:space="0" w:color="auto"/>
                    <w:left w:val="none" w:sz="0" w:space="0" w:color="auto"/>
                    <w:bottom w:val="none" w:sz="0" w:space="0" w:color="auto"/>
                    <w:right w:val="none" w:sz="0" w:space="0" w:color="auto"/>
                  </w:divBdr>
                </w:div>
                <w:div w:id="1876238328">
                  <w:marLeft w:val="0"/>
                  <w:marRight w:val="0"/>
                  <w:marTop w:val="0"/>
                  <w:marBottom w:val="0"/>
                  <w:divBdr>
                    <w:top w:val="none" w:sz="0" w:space="0" w:color="auto"/>
                    <w:left w:val="none" w:sz="0" w:space="0" w:color="auto"/>
                    <w:bottom w:val="none" w:sz="0" w:space="0" w:color="auto"/>
                    <w:right w:val="none" w:sz="0" w:space="0" w:color="auto"/>
                  </w:divBdr>
                  <w:divsChild>
                    <w:div w:id="878014645">
                      <w:marLeft w:val="0"/>
                      <w:marRight w:val="0"/>
                      <w:marTop w:val="0"/>
                      <w:marBottom w:val="0"/>
                      <w:divBdr>
                        <w:top w:val="none" w:sz="0" w:space="0" w:color="auto"/>
                        <w:left w:val="none" w:sz="0" w:space="0" w:color="auto"/>
                        <w:bottom w:val="none" w:sz="0" w:space="0" w:color="auto"/>
                        <w:right w:val="none" w:sz="0" w:space="0" w:color="auto"/>
                      </w:divBdr>
                      <w:divsChild>
                        <w:div w:id="1577130808">
                          <w:marLeft w:val="0"/>
                          <w:marRight w:val="0"/>
                          <w:marTop w:val="0"/>
                          <w:marBottom w:val="0"/>
                          <w:divBdr>
                            <w:top w:val="none" w:sz="0" w:space="0" w:color="auto"/>
                            <w:left w:val="none" w:sz="0" w:space="0" w:color="auto"/>
                            <w:bottom w:val="none" w:sz="0" w:space="0" w:color="auto"/>
                            <w:right w:val="none" w:sz="0" w:space="0" w:color="auto"/>
                          </w:divBdr>
                        </w:div>
                        <w:div w:id="513882821">
                          <w:marLeft w:val="0"/>
                          <w:marRight w:val="0"/>
                          <w:marTop w:val="0"/>
                          <w:marBottom w:val="0"/>
                          <w:divBdr>
                            <w:top w:val="none" w:sz="0" w:space="0" w:color="auto"/>
                            <w:left w:val="none" w:sz="0" w:space="0" w:color="auto"/>
                            <w:bottom w:val="none" w:sz="0" w:space="0" w:color="auto"/>
                            <w:right w:val="none" w:sz="0" w:space="0" w:color="auto"/>
                          </w:divBdr>
                          <w:divsChild>
                            <w:div w:id="922762497">
                              <w:marLeft w:val="0"/>
                              <w:marRight w:val="0"/>
                              <w:marTop w:val="0"/>
                              <w:marBottom w:val="0"/>
                              <w:divBdr>
                                <w:top w:val="none" w:sz="0" w:space="0" w:color="auto"/>
                                <w:left w:val="none" w:sz="0" w:space="0" w:color="auto"/>
                                <w:bottom w:val="none" w:sz="0" w:space="0" w:color="auto"/>
                                <w:right w:val="none" w:sz="0" w:space="0" w:color="auto"/>
                              </w:divBdr>
                            </w:div>
                            <w:div w:id="2123455438">
                              <w:marLeft w:val="0"/>
                              <w:marRight w:val="0"/>
                              <w:marTop w:val="0"/>
                              <w:marBottom w:val="0"/>
                              <w:divBdr>
                                <w:top w:val="none" w:sz="0" w:space="0" w:color="auto"/>
                                <w:left w:val="none" w:sz="0" w:space="0" w:color="auto"/>
                                <w:bottom w:val="none" w:sz="0" w:space="0" w:color="auto"/>
                                <w:right w:val="none" w:sz="0" w:space="0" w:color="auto"/>
                              </w:divBdr>
                            </w:div>
                          </w:divsChild>
                        </w:div>
                        <w:div w:id="1451239988">
                          <w:marLeft w:val="0"/>
                          <w:marRight w:val="0"/>
                          <w:marTop w:val="0"/>
                          <w:marBottom w:val="0"/>
                          <w:divBdr>
                            <w:top w:val="none" w:sz="0" w:space="0" w:color="auto"/>
                            <w:left w:val="none" w:sz="0" w:space="0" w:color="auto"/>
                            <w:bottom w:val="none" w:sz="0" w:space="0" w:color="auto"/>
                            <w:right w:val="none" w:sz="0" w:space="0" w:color="auto"/>
                          </w:divBdr>
                          <w:divsChild>
                            <w:div w:id="158028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Downloads/_book%20R%20studio/_book/comenzar-a-trabajar-con-r-y-la-interfaz-de-rstudio.html" TargetMode="External"/><Relationship Id="rId18" Type="http://schemas.openxmlformats.org/officeDocument/2006/relationships/hyperlink" Target="../../Downloads/_book%20R%20studio/_book/objetos-en-r.html" TargetMode="External"/><Relationship Id="rId26" Type="http://schemas.openxmlformats.org/officeDocument/2006/relationships/hyperlink" Target="../../Downloads/_book%20R%20studio/_book/an&#225;lisis-de-datos-de-vigilancia-usando-r.html" TargetMode="External"/><Relationship Id="rId39" Type="http://schemas.openxmlformats.org/officeDocument/2006/relationships/hyperlink" Target="../../Downloads/_book%20R%20studio/_book/footnotes-and-citations.html" TargetMode="External"/><Relationship Id="rId21" Type="http://schemas.openxmlformats.org/officeDocument/2006/relationships/hyperlink" Target="../../Downloads/_book%20R%20studio/_book/objetos-en-r.html" TargetMode="External"/><Relationship Id="rId34" Type="http://schemas.openxmlformats.org/officeDocument/2006/relationships/hyperlink" Target="../../Downloads/_book%20R%20studio/_book/blocks.html" TargetMode="External"/><Relationship Id="rId42" Type="http://schemas.openxmlformats.org/officeDocument/2006/relationships/comments" Target="comments.xml"/><Relationship Id="rId47" Type="http://schemas.openxmlformats.org/officeDocument/2006/relationships/fontTable" Target="fontTable.xml"/><Relationship Id="rId7" Type="http://schemas.openxmlformats.org/officeDocument/2006/relationships/hyperlink" Target="../../Downloads/_book%20R%20studio/_book/index.html" TargetMode="External"/><Relationship Id="rId2" Type="http://schemas.openxmlformats.org/officeDocument/2006/relationships/styles" Target="styles.xml"/><Relationship Id="rId16" Type="http://schemas.openxmlformats.org/officeDocument/2006/relationships/hyperlink" Target="../../Downloads/_book%20R%20studio/_book/operadores-en-r.html" TargetMode="External"/><Relationship Id="rId29" Type="http://schemas.openxmlformats.org/officeDocument/2006/relationships/hyperlink" Target="../../Downloads/_book%20R%20studio/_book/an&#225;lisis-de-datos-de-vigilancia-usando-r.html" TargetMode="External"/><Relationship Id="rId11" Type="http://schemas.openxmlformats.org/officeDocument/2006/relationships/hyperlink" Target="../../Downloads/_book%20R%20studio/_book/preparaci&#243;n-del-ambiente-de-trabajo.html" TargetMode="External"/><Relationship Id="rId24" Type="http://schemas.openxmlformats.org/officeDocument/2006/relationships/hyperlink" Target="../../Downloads/_book%20R%20studio/_book/transici&#243;n-desde-excel-a-r.html" TargetMode="External"/><Relationship Id="rId32" Type="http://schemas.openxmlformats.org/officeDocument/2006/relationships/hyperlink" Target="../../Downloads/_book%20R%20studio/_book/preparaci&#243;n-de-reporte-integraci&#243;n-de-las-salidas-en-un-documento.html" TargetMode="External"/><Relationship Id="rId37" Type="http://schemas.openxmlformats.org/officeDocument/2006/relationships/hyperlink" Target="../../Downloads/_book%20R%20studio/_book/footnotes-and-citations.html" TargetMode="External"/><Relationship Id="rId40" Type="http://schemas.openxmlformats.org/officeDocument/2006/relationships/hyperlink" Target="https://github.com/rstudio/bookdown" TargetMode="External"/><Relationship Id="rId45" Type="http://schemas.microsoft.com/office/2018/08/relationships/commentsExtensible" Target="commentsExtensible.xml"/><Relationship Id="rId5" Type="http://schemas.openxmlformats.org/officeDocument/2006/relationships/hyperlink" Target="../../Downloads/_book%20R%20studio/_book/index.html" TargetMode="External"/><Relationship Id="rId15" Type="http://schemas.openxmlformats.org/officeDocument/2006/relationships/hyperlink" Target="../../Downloads/_book%20R%20studio/_book/comenzar-a-trabajar-con-r-y-la-interfaz-de-rstudio.html" TargetMode="External"/><Relationship Id="rId23" Type="http://schemas.openxmlformats.org/officeDocument/2006/relationships/hyperlink" Target="../../Downloads/_book%20R%20studio/_book/objetos-en-r.html" TargetMode="External"/><Relationship Id="rId28" Type="http://schemas.openxmlformats.org/officeDocument/2006/relationships/hyperlink" Target="../../Downloads/_book%20R%20studio/_book/an&#225;lisis-de-datos-de-vigilancia-usando-r.html" TargetMode="External"/><Relationship Id="rId36" Type="http://schemas.openxmlformats.org/officeDocument/2006/relationships/hyperlink" Target="../../Downloads/_book%20R%20studio/_book/blocks.html" TargetMode="External"/><Relationship Id="rId49" Type="http://schemas.openxmlformats.org/officeDocument/2006/relationships/theme" Target="theme/theme1.xml"/><Relationship Id="rId10" Type="http://schemas.openxmlformats.org/officeDocument/2006/relationships/hyperlink" Target="../../Downloads/_book%20R%20studio/_book/preparaci&#243;n-del-ambiente-de-trabajo.html" TargetMode="External"/><Relationship Id="rId19" Type="http://schemas.openxmlformats.org/officeDocument/2006/relationships/hyperlink" Target="../../Downloads/_book%20R%20studio/_book/objetos-en-r.html" TargetMode="External"/><Relationship Id="rId31" Type="http://schemas.openxmlformats.org/officeDocument/2006/relationships/hyperlink" Target="../../Downloads/_book%20R%20studio/_book/an&#225;lisis-de-datos-de-vigilancia-usando-r.html" TargetMode="External"/><Relationship Id="rId44"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hyperlink" Target="../../Downloads/_book%20R%20studio/_book/preparaci&#243;n-del-ambiente-de-trabajo.html" TargetMode="External"/><Relationship Id="rId14" Type="http://schemas.openxmlformats.org/officeDocument/2006/relationships/hyperlink" Target="../../Downloads/_book%20R%20studio/_book/comenzar-a-trabajar-con-r-y-la-interfaz-de-rstudio.html" TargetMode="External"/><Relationship Id="rId22" Type="http://schemas.openxmlformats.org/officeDocument/2006/relationships/hyperlink" Target="../../Downloads/_book%20R%20studio/_book/objetos-en-r.html" TargetMode="External"/><Relationship Id="rId27" Type="http://schemas.openxmlformats.org/officeDocument/2006/relationships/hyperlink" Target="../../Downloads/_book%20R%20studio/_book/an&#225;lisis-de-datos-de-vigilancia-usando-r.html" TargetMode="External"/><Relationship Id="rId30" Type="http://schemas.openxmlformats.org/officeDocument/2006/relationships/hyperlink" Target="../../Downloads/_book%20R%20studio/_book/an&#225;lisis-de-datos-de-vigilancia-usando-r.html" TargetMode="External"/><Relationship Id="rId35" Type="http://schemas.openxmlformats.org/officeDocument/2006/relationships/hyperlink" Target="../../Downloads/_book%20R%20studio/_book/blocks.html" TargetMode="External"/><Relationship Id="rId43" Type="http://schemas.microsoft.com/office/2011/relationships/commentsExtended" Target="commentsExtended.xml"/><Relationship Id="rId48" Type="http://schemas.microsoft.com/office/2011/relationships/people" Target="people.xml"/><Relationship Id="rId8" Type="http://schemas.openxmlformats.org/officeDocument/2006/relationships/hyperlink" Target="../../Downloads/_book%20R%20studio/_book/preparaci&#243;n-del-ambiente-de-trabajo.html" TargetMode="External"/><Relationship Id="rId3" Type="http://schemas.openxmlformats.org/officeDocument/2006/relationships/settings" Target="settings.xml"/><Relationship Id="rId12" Type="http://schemas.openxmlformats.org/officeDocument/2006/relationships/hyperlink" Target="../../Downloads/_book%20R%20studio/_book/comenzar-a-trabajar-con-r-y-la-interfaz-de-rstudio.html" TargetMode="External"/><Relationship Id="rId17" Type="http://schemas.openxmlformats.org/officeDocument/2006/relationships/hyperlink" Target="../../Downloads/_book%20R%20studio/_book/operadores-en-r.html" TargetMode="External"/><Relationship Id="rId25" Type="http://schemas.openxmlformats.org/officeDocument/2006/relationships/hyperlink" Target="../../Downloads/_book%20R%20studio/_book/transici&#243;n-desde-excel-a-r.html" TargetMode="External"/><Relationship Id="rId33" Type="http://schemas.openxmlformats.org/officeDocument/2006/relationships/hyperlink" Target="../../Downloads/_book%20R%20studio/_book/blocks.html" TargetMode="External"/><Relationship Id="rId38" Type="http://schemas.openxmlformats.org/officeDocument/2006/relationships/hyperlink" Target="../../Downloads/_book%20R%20studio/_book/footnotes-and-citations.html" TargetMode="External"/><Relationship Id="rId46" Type="http://schemas.openxmlformats.org/officeDocument/2006/relationships/hyperlink" Target="https://bookdown.org/jboscomendoza/r-principiantes4/" TargetMode="External"/><Relationship Id="rId20" Type="http://schemas.openxmlformats.org/officeDocument/2006/relationships/hyperlink" Target="../../Downloads/_book%20R%20studio/_book/objetos-en-r.html" TargetMode="External"/><Relationship Id="rId41" Type="http://schemas.openxmlformats.org/officeDocument/2006/relationships/hyperlink" Target="../../Downloads/_book%20R%20studio/_book/" TargetMode="External"/><Relationship Id="rId1" Type="http://schemas.openxmlformats.org/officeDocument/2006/relationships/numbering" Target="numbering.xml"/><Relationship Id="rId6" Type="http://schemas.openxmlformats.org/officeDocument/2006/relationships/hyperlink" Target="../../Downloads/_book%20R%20studio/_book/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1870</Words>
  <Characters>10285</Characters>
  <Application>Microsoft Office Word</Application>
  <DocSecurity>0</DocSecurity>
  <Lines>85</Lines>
  <Paragraphs>24</Paragraphs>
  <ScaleCrop>false</ScaleCrop>
  <Company/>
  <LinksUpToDate>false</LinksUpToDate>
  <CharactersWithSpaces>12131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 a R para curso de Epidemiología de Campo de nivel básico e intermedio</dc:title>
  <dc:subject/>
  <dc:creator>Direccion De Epidemiologia</dc:creator>
  <cp:keywords/>
  <dc:description/>
  <cp:lastModifiedBy>Direccion De Epidemiologia</cp:lastModifiedBy>
  <cp:revision>2</cp:revision>
  <dcterms:created xsi:type="dcterms:W3CDTF">2024-01-04T15:44:00Z</dcterms:created>
  <dcterms:modified xsi:type="dcterms:W3CDTF">2024-01-04T15:44:00Z</dcterms:modified>
</cp:coreProperties>
</file>