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219E" w14:textId="77777777" w:rsidR="00000000" w:rsidRDefault="00000000">
      <w:pPr>
        <w:numPr>
          <w:ilvl w:val="0"/>
          <w:numId w:val="3"/>
        </w:numPr>
        <w:spacing w:before="100" w:beforeAutospacing="1" w:after="100" w:afterAutospacing="1"/>
        <w:divId w:val="112746363"/>
        <w:rPr>
          <w:rFonts w:ascii="Helvetica" w:eastAsia="Times New Roman" w:hAnsi="Helvetica" w:cs="Helvetica"/>
          <w:spacing w:val="3"/>
          <w:sz w:val="21"/>
          <w:szCs w:val="21"/>
        </w:rPr>
      </w:pPr>
      <w:r>
        <w:rPr>
          <w:rFonts w:ascii="Helvetica" w:eastAsia="Times New Roman" w:hAnsi="Helvetica" w:cs="Helvetica"/>
          <w:spacing w:val="3"/>
          <w:sz w:val="21"/>
          <w:szCs w:val="21"/>
        </w:rPr>
        <w:fldChar w:fldCharType="begin"/>
      </w:r>
      <w:r>
        <w:rPr>
          <w:rFonts w:ascii="Helvetica" w:eastAsia="Times New Roman" w:hAnsi="Helvetica" w:cs="Helvetica"/>
          <w:spacing w:val="3"/>
          <w:sz w:val="21"/>
          <w:szCs w:val="21"/>
        </w:rPr>
        <w:instrText>HYPERLINK "."</w:instrText>
      </w:r>
      <w:r>
        <w:rPr>
          <w:rFonts w:ascii="Helvetica" w:eastAsia="Times New Roman" w:hAnsi="Helvetica" w:cs="Helvetica"/>
          <w:spacing w:val="3"/>
          <w:sz w:val="21"/>
          <w:szCs w:val="21"/>
        </w:rPr>
      </w:r>
      <w:r>
        <w:rPr>
          <w:rFonts w:ascii="Helvetica" w:eastAsia="Times New Roman" w:hAnsi="Helvetica" w:cs="Helvetica"/>
          <w:spacing w:val="3"/>
          <w:sz w:val="21"/>
          <w:szCs w:val="21"/>
        </w:rPr>
        <w:fldChar w:fldCharType="separate"/>
      </w:r>
      <w:r>
        <w:rPr>
          <w:rStyle w:val="Hipervnculo"/>
          <w:rFonts w:ascii="Helvetica" w:eastAsia="Times New Roman" w:hAnsi="Helvetica" w:cs="Helvetica"/>
          <w:spacing w:val="3"/>
          <w:sz w:val="21"/>
          <w:szCs w:val="21"/>
        </w:rPr>
        <w:t xml:space="preserve">A </w:t>
      </w:r>
      <w:proofErr w:type="spellStart"/>
      <w:r>
        <w:rPr>
          <w:rStyle w:val="Hipervnculo"/>
          <w:rFonts w:ascii="Helvetica" w:eastAsia="Times New Roman" w:hAnsi="Helvetica" w:cs="Helvetica"/>
          <w:spacing w:val="3"/>
          <w:sz w:val="21"/>
          <w:szCs w:val="21"/>
        </w:rPr>
        <w:t>Minimal</w:t>
      </w:r>
      <w:proofErr w:type="spellEnd"/>
      <w:r>
        <w:rPr>
          <w:rStyle w:val="Hipervnculo"/>
          <w:rFonts w:ascii="Helvetica" w:eastAsia="Times New Roman" w:hAnsi="Helvetica" w:cs="Helvetica"/>
          <w:spacing w:val="3"/>
          <w:sz w:val="21"/>
          <w:szCs w:val="21"/>
        </w:rPr>
        <w:t xml:space="preserve"> Book </w:t>
      </w:r>
      <w:proofErr w:type="spellStart"/>
      <w:r>
        <w:rPr>
          <w:rStyle w:val="Hipervnculo"/>
          <w:rFonts w:ascii="Helvetica" w:eastAsia="Times New Roman" w:hAnsi="Helvetica" w:cs="Helvetica"/>
          <w:spacing w:val="3"/>
          <w:sz w:val="21"/>
          <w:szCs w:val="21"/>
        </w:rPr>
        <w:t>Example</w:t>
      </w:r>
      <w:proofErr w:type="spellEnd"/>
      <w:r>
        <w:rPr>
          <w:rFonts w:ascii="Helvetica" w:eastAsia="Times New Roman" w:hAnsi="Helvetica" w:cs="Helvetica"/>
          <w:spacing w:val="3"/>
          <w:sz w:val="21"/>
          <w:szCs w:val="21"/>
        </w:rPr>
        <w:fldChar w:fldCharType="end"/>
      </w:r>
    </w:p>
    <w:p w14:paraId="76095E8C" w14:textId="77777777" w:rsidR="00000000" w:rsidRDefault="00000000">
      <w:pPr>
        <w:pStyle w:val="divider"/>
        <w:numPr>
          <w:ilvl w:val="0"/>
          <w:numId w:val="3"/>
        </w:numPr>
        <w:divId w:val="112746363"/>
        <w:rPr>
          <w:rFonts w:ascii="Helvetica" w:eastAsia="Times New Roman" w:hAnsi="Helvetica" w:cs="Helvetica"/>
          <w:spacing w:val="3"/>
          <w:sz w:val="21"/>
          <w:szCs w:val="21"/>
        </w:rPr>
      </w:pPr>
    </w:p>
    <w:p w14:paraId="607D0AE2" w14:textId="77777777" w:rsidR="00000000" w:rsidRDefault="00000000">
      <w:pPr>
        <w:pStyle w:val="chapter"/>
        <w:numPr>
          <w:ilvl w:val="0"/>
          <w:numId w:val="3"/>
        </w:numPr>
        <w:divId w:val="112746363"/>
        <w:rPr>
          <w:rFonts w:ascii="Helvetica" w:eastAsia="Times New Roman" w:hAnsi="Helvetica" w:cs="Helvetica"/>
          <w:spacing w:val="3"/>
          <w:sz w:val="21"/>
          <w:szCs w:val="21"/>
        </w:rPr>
      </w:pPr>
      <w:hyperlink r:id="rId5" w:history="1">
        <w:r>
          <w:rPr>
            <w:rStyle w:val="Hipervnculo"/>
            <w:rFonts w:ascii="Helvetica" w:eastAsia="Times New Roman" w:hAnsi="Helvetica" w:cs="Helvetica"/>
            <w:b/>
            <w:bCs/>
            <w:spacing w:val="3"/>
            <w:sz w:val="21"/>
            <w:szCs w:val="21"/>
          </w:rPr>
          <w:t>1</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Introducción</w:t>
        </w:r>
        <w:proofErr w:type="gramEnd"/>
      </w:hyperlink>
      <w:r>
        <w:rPr>
          <w:rFonts w:ascii="Helvetica" w:eastAsia="Times New Roman" w:hAnsi="Helvetica" w:cs="Helvetica"/>
          <w:spacing w:val="3"/>
          <w:sz w:val="21"/>
          <w:szCs w:val="21"/>
        </w:rPr>
        <w:t xml:space="preserve"> </w:t>
      </w:r>
    </w:p>
    <w:p w14:paraId="38175AD7"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6" w:anchor="consideraciones-y-recomendaciones-de-como-mejorar-el-autoaprendizaje-en-r-y-en-otra-herramienta-similar" w:history="1">
        <w:r>
          <w:rPr>
            <w:rStyle w:val="Hipervnculo"/>
            <w:rFonts w:ascii="Helvetica" w:eastAsia="Times New Roman" w:hAnsi="Helvetica" w:cs="Helvetica"/>
            <w:b/>
            <w:bCs/>
            <w:spacing w:val="3"/>
            <w:sz w:val="21"/>
            <w:szCs w:val="21"/>
          </w:rPr>
          <w:t>1.0.1</w:t>
        </w:r>
        <w:r>
          <w:rPr>
            <w:rStyle w:val="Hipervnculo"/>
            <w:rFonts w:ascii="Helvetica" w:eastAsia="Times New Roman" w:hAnsi="Helvetica" w:cs="Helvetica"/>
            <w:spacing w:val="3"/>
            <w:sz w:val="21"/>
            <w:szCs w:val="21"/>
          </w:rPr>
          <w:t xml:space="preserve"> Consideraciones y recomendaciones de </w:t>
        </w:r>
        <w:proofErr w:type="spellStart"/>
        <w:r>
          <w:rPr>
            <w:rStyle w:val="Hipervnculo"/>
            <w:rFonts w:ascii="Helvetica" w:eastAsia="Times New Roman" w:hAnsi="Helvetica" w:cs="Helvetica"/>
            <w:spacing w:val="3"/>
            <w:sz w:val="21"/>
            <w:szCs w:val="21"/>
          </w:rPr>
          <w:t>como</w:t>
        </w:r>
        <w:proofErr w:type="spellEnd"/>
        <w:r>
          <w:rPr>
            <w:rStyle w:val="Hipervnculo"/>
            <w:rFonts w:ascii="Helvetica" w:eastAsia="Times New Roman" w:hAnsi="Helvetica" w:cs="Helvetica"/>
            <w:spacing w:val="3"/>
            <w:sz w:val="21"/>
            <w:szCs w:val="21"/>
          </w:rPr>
          <w:t xml:space="preserve"> mejorar el autoaprendizaje en R (¡y en otra herramienta similar!)</w:t>
        </w:r>
      </w:hyperlink>
    </w:p>
    <w:p w14:paraId="7304C2AB"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7" w:anchor="definiciones-claves" w:history="1">
        <w:r>
          <w:rPr>
            <w:rStyle w:val="Hipervnculo"/>
            <w:rFonts w:ascii="Helvetica" w:eastAsia="Times New Roman" w:hAnsi="Helvetica" w:cs="Helvetica"/>
            <w:b/>
            <w:bCs/>
            <w:spacing w:val="3"/>
            <w:sz w:val="21"/>
            <w:szCs w:val="21"/>
          </w:rPr>
          <w:t>1.0.2</w:t>
        </w:r>
        <w:r>
          <w:rPr>
            <w:rStyle w:val="Hipervnculo"/>
            <w:rFonts w:ascii="Helvetica" w:eastAsia="Times New Roman" w:hAnsi="Helvetica" w:cs="Helvetica"/>
            <w:spacing w:val="3"/>
            <w:sz w:val="21"/>
            <w:szCs w:val="21"/>
          </w:rPr>
          <w:t xml:space="preserve"> Definiciones claves</w:t>
        </w:r>
      </w:hyperlink>
    </w:p>
    <w:p w14:paraId="18AD0ECA" w14:textId="77777777" w:rsidR="00000000" w:rsidRDefault="00000000">
      <w:pPr>
        <w:pStyle w:val="chapter"/>
        <w:numPr>
          <w:ilvl w:val="0"/>
          <w:numId w:val="3"/>
        </w:numPr>
        <w:divId w:val="112746363"/>
        <w:rPr>
          <w:rFonts w:ascii="Helvetica" w:eastAsia="Times New Roman" w:hAnsi="Helvetica" w:cs="Helvetica"/>
          <w:spacing w:val="3"/>
          <w:sz w:val="21"/>
          <w:szCs w:val="21"/>
        </w:rPr>
      </w:pPr>
      <w:hyperlink r:id="rId8" w:history="1">
        <w:r>
          <w:rPr>
            <w:rStyle w:val="Hipervnculo"/>
            <w:rFonts w:ascii="Helvetica" w:eastAsia="Times New Roman" w:hAnsi="Helvetica" w:cs="Helvetica"/>
            <w:b/>
            <w:bCs/>
            <w:spacing w:val="3"/>
            <w:sz w:val="21"/>
            <w:szCs w:val="21"/>
          </w:rPr>
          <w:t>2</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Preparación</w:t>
        </w:r>
        <w:proofErr w:type="gramEnd"/>
        <w:r>
          <w:rPr>
            <w:rStyle w:val="Hipervnculo"/>
            <w:rFonts w:ascii="Helvetica" w:eastAsia="Times New Roman" w:hAnsi="Helvetica" w:cs="Helvetica"/>
            <w:spacing w:val="3"/>
            <w:sz w:val="21"/>
            <w:szCs w:val="21"/>
          </w:rPr>
          <w:t xml:space="preserve"> del ambiente de trabajo</w:t>
        </w:r>
      </w:hyperlink>
      <w:r>
        <w:rPr>
          <w:rFonts w:ascii="Helvetica" w:eastAsia="Times New Roman" w:hAnsi="Helvetica" w:cs="Helvetica"/>
          <w:spacing w:val="3"/>
          <w:sz w:val="21"/>
          <w:szCs w:val="21"/>
        </w:rPr>
        <w:t xml:space="preserve"> </w:t>
      </w:r>
    </w:p>
    <w:p w14:paraId="421D07D1"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9" w:anchor="como-se-instala-r-y-rstudio" w:history="1">
        <w:r>
          <w:rPr>
            <w:rStyle w:val="Hipervnculo"/>
            <w:rFonts w:ascii="Helvetica" w:eastAsia="Times New Roman" w:hAnsi="Helvetica" w:cs="Helvetica"/>
            <w:b/>
            <w:bCs/>
            <w:spacing w:val="3"/>
            <w:sz w:val="21"/>
            <w:szCs w:val="21"/>
          </w:rPr>
          <w:t>2.1</w:t>
        </w:r>
        <w:r>
          <w:rPr>
            <w:rStyle w:val="Hipervnculo"/>
            <w:rFonts w:ascii="Helvetica" w:eastAsia="Times New Roman" w:hAnsi="Helvetica" w:cs="Helvetica"/>
            <w:spacing w:val="3"/>
            <w:sz w:val="21"/>
            <w:szCs w:val="21"/>
          </w:rPr>
          <w:t xml:space="preserve"> Como se instala R y </w:t>
        </w:r>
        <w:proofErr w:type="spellStart"/>
        <w:r>
          <w:rPr>
            <w:rStyle w:val="Hipervnculo"/>
            <w:rFonts w:ascii="Helvetica" w:eastAsia="Times New Roman" w:hAnsi="Helvetica" w:cs="Helvetica"/>
            <w:spacing w:val="3"/>
            <w:sz w:val="21"/>
            <w:szCs w:val="21"/>
          </w:rPr>
          <w:t>Rstudio</w:t>
        </w:r>
        <w:proofErr w:type="spellEnd"/>
        <w:r>
          <w:rPr>
            <w:rStyle w:val="Hipervnculo"/>
            <w:rFonts w:ascii="Helvetica" w:eastAsia="Times New Roman" w:hAnsi="Helvetica" w:cs="Helvetica"/>
            <w:spacing w:val="3"/>
            <w:sz w:val="21"/>
            <w:szCs w:val="21"/>
          </w:rPr>
          <w:t>®</w:t>
        </w:r>
      </w:hyperlink>
      <w:r>
        <w:rPr>
          <w:rFonts w:ascii="Helvetica" w:eastAsia="Times New Roman" w:hAnsi="Helvetica" w:cs="Helvetica"/>
          <w:spacing w:val="3"/>
          <w:sz w:val="21"/>
          <w:szCs w:val="21"/>
        </w:rPr>
        <w:t xml:space="preserve"> </w:t>
      </w:r>
    </w:p>
    <w:p w14:paraId="6EC1ABBF" w14:textId="77777777" w:rsidR="00000000" w:rsidRDefault="00000000">
      <w:pPr>
        <w:pStyle w:val="chapter"/>
        <w:numPr>
          <w:ilvl w:val="2"/>
          <w:numId w:val="3"/>
        </w:numPr>
        <w:divId w:val="112746363"/>
        <w:rPr>
          <w:rFonts w:ascii="Helvetica" w:eastAsia="Times New Roman" w:hAnsi="Helvetica" w:cs="Helvetica"/>
          <w:spacing w:val="3"/>
          <w:sz w:val="21"/>
          <w:szCs w:val="21"/>
        </w:rPr>
      </w:pPr>
      <w:hyperlink r:id="rId10" w:anchor="descargar-e-instalar-rstudio" w:history="1">
        <w:r>
          <w:rPr>
            <w:rStyle w:val="Hipervnculo"/>
            <w:rFonts w:ascii="Helvetica" w:eastAsia="Times New Roman" w:hAnsi="Helvetica" w:cs="Helvetica"/>
            <w:b/>
            <w:bCs/>
            <w:spacing w:val="3"/>
            <w:sz w:val="21"/>
            <w:szCs w:val="21"/>
          </w:rPr>
          <w:t>2.1.1</w:t>
        </w:r>
        <w:r>
          <w:rPr>
            <w:rStyle w:val="Hipervnculo"/>
            <w:rFonts w:ascii="Helvetica" w:eastAsia="Times New Roman" w:hAnsi="Helvetica" w:cs="Helvetica"/>
            <w:spacing w:val="3"/>
            <w:sz w:val="21"/>
            <w:szCs w:val="21"/>
          </w:rPr>
          <w:t xml:space="preserve"> Descargar e instalar </w:t>
        </w:r>
        <w:proofErr w:type="spellStart"/>
        <w:r>
          <w:rPr>
            <w:rStyle w:val="Hipervnculo"/>
            <w:rFonts w:ascii="Helvetica" w:eastAsia="Times New Roman" w:hAnsi="Helvetica" w:cs="Helvetica"/>
            <w:spacing w:val="3"/>
            <w:sz w:val="21"/>
            <w:szCs w:val="21"/>
          </w:rPr>
          <w:t>Rstudio</w:t>
        </w:r>
        <w:proofErr w:type="spellEnd"/>
      </w:hyperlink>
    </w:p>
    <w:p w14:paraId="16E6C1E4"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11" w:anchor="interfaz-de-rstudio" w:history="1">
        <w:r>
          <w:rPr>
            <w:rStyle w:val="Hipervnculo"/>
            <w:rFonts w:ascii="Helvetica" w:eastAsia="Times New Roman" w:hAnsi="Helvetica" w:cs="Helvetica"/>
            <w:b/>
            <w:bCs/>
            <w:spacing w:val="3"/>
            <w:sz w:val="21"/>
            <w:szCs w:val="21"/>
          </w:rPr>
          <w:t>2.2</w:t>
        </w:r>
        <w:r>
          <w:rPr>
            <w:rStyle w:val="Hipervnculo"/>
            <w:rFonts w:ascii="Helvetica" w:eastAsia="Times New Roman" w:hAnsi="Helvetica" w:cs="Helvetica"/>
            <w:spacing w:val="3"/>
            <w:sz w:val="21"/>
            <w:szCs w:val="21"/>
          </w:rPr>
          <w:t xml:space="preserve"> Interfaz de </w:t>
        </w:r>
        <w:proofErr w:type="spellStart"/>
        <w:r>
          <w:rPr>
            <w:rStyle w:val="Hipervnculo"/>
            <w:rFonts w:ascii="Helvetica" w:eastAsia="Times New Roman" w:hAnsi="Helvetica" w:cs="Helvetica"/>
            <w:spacing w:val="3"/>
            <w:sz w:val="21"/>
            <w:szCs w:val="21"/>
          </w:rPr>
          <w:t>Rstudio</w:t>
        </w:r>
        <w:proofErr w:type="spellEnd"/>
        <w:r>
          <w:rPr>
            <w:rStyle w:val="Hipervnculo"/>
            <w:rFonts w:ascii="Helvetica" w:eastAsia="Times New Roman" w:hAnsi="Helvetica" w:cs="Helvetica"/>
            <w:spacing w:val="3"/>
            <w:sz w:val="21"/>
            <w:szCs w:val="21"/>
          </w:rPr>
          <w:t>®</w:t>
        </w:r>
      </w:hyperlink>
    </w:p>
    <w:p w14:paraId="2DA8F2EA" w14:textId="77777777" w:rsidR="00000000" w:rsidRDefault="00000000">
      <w:pPr>
        <w:pStyle w:val="chapter"/>
        <w:numPr>
          <w:ilvl w:val="0"/>
          <w:numId w:val="3"/>
        </w:numPr>
        <w:divId w:val="112746363"/>
        <w:rPr>
          <w:rFonts w:ascii="Helvetica" w:eastAsia="Times New Roman" w:hAnsi="Helvetica" w:cs="Helvetica"/>
          <w:spacing w:val="3"/>
          <w:sz w:val="21"/>
          <w:szCs w:val="21"/>
        </w:rPr>
      </w:pPr>
      <w:hyperlink r:id="rId12" w:history="1">
        <w:r>
          <w:rPr>
            <w:rStyle w:val="Hipervnculo"/>
            <w:rFonts w:ascii="Helvetica" w:eastAsia="Times New Roman" w:hAnsi="Helvetica" w:cs="Helvetica"/>
            <w:b/>
            <w:bCs/>
            <w:spacing w:val="3"/>
            <w:sz w:val="21"/>
            <w:szCs w:val="21"/>
          </w:rPr>
          <w:t>3</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Comenzar</w:t>
        </w:r>
        <w:proofErr w:type="gramEnd"/>
        <w:r>
          <w:rPr>
            <w:rStyle w:val="Hipervnculo"/>
            <w:rFonts w:ascii="Helvetica" w:eastAsia="Times New Roman" w:hAnsi="Helvetica" w:cs="Helvetica"/>
            <w:spacing w:val="3"/>
            <w:sz w:val="21"/>
            <w:szCs w:val="21"/>
          </w:rPr>
          <w:t xml:space="preserve"> a trabajar con R y la interfaz de </w:t>
        </w:r>
        <w:proofErr w:type="spellStart"/>
        <w:r>
          <w:rPr>
            <w:rStyle w:val="Hipervnculo"/>
            <w:rFonts w:ascii="Helvetica" w:eastAsia="Times New Roman" w:hAnsi="Helvetica" w:cs="Helvetica"/>
            <w:spacing w:val="3"/>
            <w:sz w:val="21"/>
            <w:szCs w:val="21"/>
          </w:rPr>
          <w:t>Rstudio</w:t>
        </w:r>
        <w:proofErr w:type="spellEnd"/>
      </w:hyperlink>
      <w:r>
        <w:rPr>
          <w:rFonts w:ascii="Helvetica" w:eastAsia="Times New Roman" w:hAnsi="Helvetica" w:cs="Helvetica"/>
          <w:spacing w:val="3"/>
          <w:sz w:val="21"/>
          <w:szCs w:val="21"/>
        </w:rPr>
        <w:t xml:space="preserve"> </w:t>
      </w:r>
    </w:p>
    <w:p w14:paraId="457BBF7E"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13" w:anchor="creación-de-un-proyecto" w:history="1">
        <w:r>
          <w:rPr>
            <w:rStyle w:val="Hipervnculo"/>
            <w:rFonts w:ascii="Helvetica" w:eastAsia="Times New Roman" w:hAnsi="Helvetica" w:cs="Helvetica"/>
            <w:b/>
            <w:bCs/>
            <w:spacing w:val="3"/>
            <w:sz w:val="21"/>
            <w:szCs w:val="21"/>
          </w:rPr>
          <w:t>3.1</w:t>
        </w:r>
        <w:r>
          <w:rPr>
            <w:rStyle w:val="Hipervnculo"/>
            <w:rFonts w:ascii="Helvetica" w:eastAsia="Times New Roman" w:hAnsi="Helvetica" w:cs="Helvetica"/>
            <w:spacing w:val="3"/>
            <w:sz w:val="21"/>
            <w:szCs w:val="21"/>
          </w:rPr>
          <w:t xml:space="preserve"> Creación de un proyecto</w:t>
        </w:r>
      </w:hyperlink>
    </w:p>
    <w:p w14:paraId="376E1F5D"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14" w:anchor="archivos-de-rutina-script-en-r" w:history="1">
        <w:r>
          <w:rPr>
            <w:rStyle w:val="Hipervnculo"/>
            <w:rFonts w:ascii="Helvetica" w:eastAsia="Times New Roman" w:hAnsi="Helvetica" w:cs="Helvetica"/>
            <w:b/>
            <w:bCs/>
            <w:spacing w:val="3"/>
            <w:sz w:val="21"/>
            <w:szCs w:val="21"/>
          </w:rPr>
          <w:t>3.2</w:t>
        </w:r>
        <w:r>
          <w:rPr>
            <w:rStyle w:val="Hipervnculo"/>
            <w:rFonts w:ascii="Helvetica" w:eastAsia="Times New Roman" w:hAnsi="Helvetica" w:cs="Helvetica"/>
            <w:spacing w:val="3"/>
            <w:sz w:val="21"/>
            <w:szCs w:val="21"/>
          </w:rPr>
          <w:t xml:space="preserve"> Archivos de rutina (script) en R</w:t>
        </w:r>
      </w:hyperlink>
    </w:p>
    <w:p w14:paraId="16B5FD6B"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15" w:anchor="como-instalar-y-cargar-un-paquete-en-r" w:history="1">
        <w:r>
          <w:rPr>
            <w:rStyle w:val="Hipervnculo"/>
            <w:rFonts w:ascii="Helvetica" w:eastAsia="Times New Roman" w:hAnsi="Helvetica" w:cs="Helvetica"/>
            <w:b/>
            <w:bCs/>
            <w:spacing w:val="3"/>
            <w:sz w:val="21"/>
            <w:szCs w:val="21"/>
          </w:rPr>
          <w:t>3.3</w:t>
        </w:r>
        <w:r>
          <w:rPr>
            <w:rStyle w:val="Hipervnculo"/>
            <w:rFonts w:ascii="Helvetica" w:eastAsia="Times New Roman" w:hAnsi="Helvetica" w:cs="Helvetica"/>
            <w:spacing w:val="3"/>
            <w:sz w:val="21"/>
            <w:szCs w:val="21"/>
          </w:rPr>
          <w:t xml:space="preserve"> Como instalar y cargar un paquete en R</w:t>
        </w:r>
      </w:hyperlink>
    </w:p>
    <w:p w14:paraId="5EC7A20C" w14:textId="77777777" w:rsidR="00000000" w:rsidRDefault="00000000">
      <w:pPr>
        <w:pStyle w:val="chapter"/>
        <w:numPr>
          <w:ilvl w:val="0"/>
          <w:numId w:val="3"/>
        </w:numPr>
        <w:divId w:val="112746363"/>
        <w:rPr>
          <w:rFonts w:ascii="Helvetica" w:eastAsia="Times New Roman" w:hAnsi="Helvetica" w:cs="Helvetica"/>
          <w:spacing w:val="3"/>
          <w:sz w:val="21"/>
          <w:szCs w:val="21"/>
        </w:rPr>
      </w:pPr>
      <w:hyperlink r:id="rId16" w:history="1">
        <w:r>
          <w:rPr>
            <w:rStyle w:val="Hipervnculo"/>
            <w:rFonts w:ascii="Helvetica" w:eastAsia="Times New Roman" w:hAnsi="Helvetica" w:cs="Helvetica"/>
            <w:b/>
            <w:bCs/>
            <w:spacing w:val="3"/>
            <w:sz w:val="21"/>
            <w:szCs w:val="21"/>
          </w:rPr>
          <w:t>4</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Operadores</w:t>
        </w:r>
        <w:proofErr w:type="gramEnd"/>
        <w:r>
          <w:rPr>
            <w:rStyle w:val="Hipervnculo"/>
            <w:rFonts w:ascii="Helvetica" w:eastAsia="Times New Roman" w:hAnsi="Helvetica" w:cs="Helvetica"/>
            <w:spacing w:val="3"/>
            <w:sz w:val="21"/>
            <w:szCs w:val="21"/>
          </w:rPr>
          <w:t xml:space="preserve"> en R</w:t>
        </w:r>
      </w:hyperlink>
      <w:r>
        <w:rPr>
          <w:rFonts w:ascii="Helvetica" w:eastAsia="Times New Roman" w:hAnsi="Helvetica" w:cs="Helvetica"/>
          <w:spacing w:val="3"/>
          <w:sz w:val="21"/>
          <w:szCs w:val="21"/>
        </w:rPr>
        <w:t xml:space="preserve"> </w:t>
      </w:r>
    </w:p>
    <w:p w14:paraId="2BA09EB2"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17" w:anchor="resumen-de-los-operadores-más-usados-para-la-escritura-de-las-expresiones-en-r" w:history="1">
        <w:r>
          <w:rPr>
            <w:rStyle w:val="Hipervnculo"/>
            <w:rFonts w:ascii="Helvetica" w:eastAsia="Times New Roman" w:hAnsi="Helvetica" w:cs="Helvetica"/>
            <w:b/>
            <w:bCs/>
            <w:spacing w:val="3"/>
            <w:sz w:val="21"/>
            <w:szCs w:val="21"/>
          </w:rPr>
          <w:t>4.0.1</w:t>
        </w:r>
        <w:r>
          <w:rPr>
            <w:rStyle w:val="Hipervnculo"/>
            <w:rFonts w:ascii="Helvetica" w:eastAsia="Times New Roman" w:hAnsi="Helvetica" w:cs="Helvetica"/>
            <w:spacing w:val="3"/>
            <w:sz w:val="21"/>
            <w:szCs w:val="21"/>
          </w:rPr>
          <w:t xml:space="preserve"> </w:t>
        </w:r>
        <w:r>
          <w:rPr>
            <w:rStyle w:val="Textoennegrita"/>
            <w:rFonts w:ascii="Helvetica" w:eastAsia="Times New Roman" w:hAnsi="Helvetica" w:cs="Helvetica"/>
            <w:color w:val="0000FF"/>
            <w:spacing w:val="3"/>
            <w:sz w:val="21"/>
            <w:szCs w:val="21"/>
          </w:rPr>
          <w:t>Resumen de los operadores más usados para la escritura de las expresiones en R</w:t>
        </w:r>
      </w:hyperlink>
    </w:p>
    <w:p w14:paraId="4BF4E190" w14:textId="77777777" w:rsidR="00000000" w:rsidRDefault="00000000">
      <w:pPr>
        <w:pStyle w:val="chapter"/>
        <w:numPr>
          <w:ilvl w:val="0"/>
          <w:numId w:val="3"/>
        </w:numPr>
        <w:divId w:val="112746363"/>
        <w:rPr>
          <w:rFonts w:ascii="Helvetica" w:eastAsia="Times New Roman" w:hAnsi="Helvetica" w:cs="Helvetica"/>
          <w:spacing w:val="3"/>
          <w:sz w:val="21"/>
          <w:szCs w:val="21"/>
        </w:rPr>
      </w:pPr>
      <w:hyperlink r:id="rId18" w:history="1">
        <w:r>
          <w:rPr>
            <w:rStyle w:val="Hipervnculo"/>
            <w:rFonts w:ascii="Helvetica" w:eastAsia="Times New Roman" w:hAnsi="Helvetica" w:cs="Helvetica"/>
            <w:b/>
            <w:bCs/>
            <w:spacing w:val="3"/>
            <w:sz w:val="21"/>
            <w:szCs w:val="21"/>
          </w:rPr>
          <w:t>5</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Objetos</w:t>
        </w:r>
        <w:proofErr w:type="gramEnd"/>
        <w:r>
          <w:rPr>
            <w:rStyle w:val="Hipervnculo"/>
            <w:rFonts w:ascii="Helvetica" w:eastAsia="Times New Roman" w:hAnsi="Helvetica" w:cs="Helvetica"/>
            <w:spacing w:val="3"/>
            <w:sz w:val="21"/>
            <w:szCs w:val="21"/>
          </w:rPr>
          <w:t xml:space="preserve"> en R</w:t>
        </w:r>
      </w:hyperlink>
      <w:r>
        <w:rPr>
          <w:rFonts w:ascii="Helvetica" w:eastAsia="Times New Roman" w:hAnsi="Helvetica" w:cs="Helvetica"/>
          <w:spacing w:val="3"/>
          <w:sz w:val="21"/>
          <w:szCs w:val="21"/>
        </w:rPr>
        <w:t xml:space="preserve"> </w:t>
      </w:r>
    </w:p>
    <w:p w14:paraId="0C7E356C"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19" w:anchor="vectores" w:history="1">
        <w:r>
          <w:rPr>
            <w:rStyle w:val="Hipervnculo"/>
            <w:rFonts w:ascii="Helvetica" w:eastAsia="Times New Roman" w:hAnsi="Helvetica" w:cs="Helvetica"/>
            <w:b/>
            <w:bCs/>
            <w:spacing w:val="3"/>
            <w:sz w:val="21"/>
            <w:szCs w:val="21"/>
          </w:rPr>
          <w:t>5.1</w:t>
        </w:r>
        <w:r>
          <w:rPr>
            <w:rStyle w:val="Hipervnculo"/>
            <w:rFonts w:ascii="Helvetica" w:eastAsia="Times New Roman" w:hAnsi="Helvetica" w:cs="Helvetica"/>
            <w:spacing w:val="3"/>
            <w:sz w:val="21"/>
            <w:szCs w:val="21"/>
          </w:rPr>
          <w:t xml:space="preserve"> Vectores</w:t>
        </w:r>
      </w:hyperlink>
    </w:p>
    <w:p w14:paraId="60D4171F"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20" w:anchor="matrices" w:history="1">
        <w:r>
          <w:rPr>
            <w:rStyle w:val="Hipervnculo"/>
            <w:rFonts w:ascii="Helvetica" w:eastAsia="Times New Roman" w:hAnsi="Helvetica" w:cs="Helvetica"/>
            <w:b/>
            <w:bCs/>
            <w:spacing w:val="3"/>
            <w:sz w:val="21"/>
            <w:szCs w:val="21"/>
          </w:rPr>
          <w:t>5.2</w:t>
        </w:r>
        <w:r>
          <w:rPr>
            <w:rStyle w:val="Hipervnculo"/>
            <w:rFonts w:ascii="Helvetica" w:eastAsia="Times New Roman" w:hAnsi="Helvetica" w:cs="Helvetica"/>
            <w:spacing w:val="3"/>
            <w:sz w:val="21"/>
            <w:szCs w:val="21"/>
          </w:rPr>
          <w:t xml:space="preserve"> Matrices</w:t>
        </w:r>
      </w:hyperlink>
    </w:p>
    <w:p w14:paraId="4387E484"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21" w:anchor="dataframes" w:history="1">
        <w:r>
          <w:rPr>
            <w:rStyle w:val="Hipervnculo"/>
            <w:rFonts w:ascii="Helvetica" w:eastAsia="Times New Roman" w:hAnsi="Helvetica" w:cs="Helvetica"/>
            <w:b/>
            <w:bCs/>
            <w:spacing w:val="3"/>
            <w:sz w:val="21"/>
            <w:szCs w:val="21"/>
          </w:rPr>
          <w:t>5.3</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Dataframes</w:t>
        </w:r>
        <w:proofErr w:type="spellEnd"/>
      </w:hyperlink>
    </w:p>
    <w:p w14:paraId="4F567724"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22" w:anchor="listas" w:history="1">
        <w:r>
          <w:rPr>
            <w:rStyle w:val="Hipervnculo"/>
            <w:rFonts w:ascii="Helvetica" w:eastAsia="Times New Roman" w:hAnsi="Helvetica" w:cs="Helvetica"/>
            <w:b/>
            <w:bCs/>
            <w:spacing w:val="3"/>
            <w:sz w:val="21"/>
            <w:szCs w:val="21"/>
          </w:rPr>
          <w:t>5.4</w:t>
        </w:r>
        <w:r>
          <w:rPr>
            <w:rStyle w:val="Hipervnculo"/>
            <w:rFonts w:ascii="Helvetica" w:eastAsia="Times New Roman" w:hAnsi="Helvetica" w:cs="Helvetica"/>
            <w:spacing w:val="3"/>
            <w:sz w:val="21"/>
            <w:szCs w:val="21"/>
          </w:rPr>
          <w:t xml:space="preserve"> Listas</w:t>
        </w:r>
      </w:hyperlink>
    </w:p>
    <w:p w14:paraId="43257C17"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23" w:anchor="funciones" w:history="1">
        <w:r>
          <w:rPr>
            <w:rStyle w:val="Hipervnculo"/>
            <w:rFonts w:ascii="Helvetica" w:eastAsia="Times New Roman" w:hAnsi="Helvetica" w:cs="Helvetica"/>
            <w:b/>
            <w:bCs/>
            <w:spacing w:val="3"/>
            <w:sz w:val="21"/>
            <w:szCs w:val="21"/>
          </w:rPr>
          <w:t>5.5</w:t>
        </w:r>
        <w:r>
          <w:rPr>
            <w:rStyle w:val="Hipervnculo"/>
            <w:rFonts w:ascii="Helvetica" w:eastAsia="Times New Roman" w:hAnsi="Helvetica" w:cs="Helvetica"/>
            <w:spacing w:val="3"/>
            <w:sz w:val="21"/>
            <w:szCs w:val="21"/>
          </w:rPr>
          <w:t xml:space="preserve"> Funciones</w:t>
        </w:r>
      </w:hyperlink>
    </w:p>
    <w:p w14:paraId="10165A4C" w14:textId="77777777" w:rsidR="00000000" w:rsidRDefault="00000000">
      <w:pPr>
        <w:pStyle w:val="chapter"/>
        <w:numPr>
          <w:ilvl w:val="0"/>
          <w:numId w:val="3"/>
        </w:numPr>
        <w:divId w:val="112746363"/>
        <w:rPr>
          <w:rFonts w:ascii="Helvetica" w:eastAsia="Times New Roman" w:hAnsi="Helvetica" w:cs="Helvetica"/>
          <w:spacing w:val="3"/>
          <w:sz w:val="21"/>
          <w:szCs w:val="21"/>
        </w:rPr>
      </w:pPr>
      <w:hyperlink r:id="rId24" w:history="1">
        <w:r>
          <w:rPr>
            <w:rStyle w:val="Hipervnculo"/>
            <w:rFonts w:ascii="Helvetica" w:eastAsia="Times New Roman" w:hAnsi="Helvetica" w:cs="Helvetica"/>
            <w:b/>
            <w:bCs/>
            <w:spacing w:val="3"/>
            <w:sz w:val="21"/>
            <w:szCs w:val="21"/>
          </w:rPr>
          <w:t>6</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Transición</w:t>
        </w:r>
        <w:proofErr w:type="gramEnd"/>
        <w:r>
          <w:rPr>
            <w:rStyle w:val="Hipervnculo"/>
            <w:rFonts w:ascii="Helvetica" w:eastAsia="Times New Roman" w:hAnsi="Helvetica" w:cs="Helvetica"/>
            <w:spacing w:val="3"/>
            <w:sz w:val="21"/>
            <w:szCs w:val="21"/>
          </w:rPr>
          <w:t xml:space="preserve"> desde Excel a R</w:t>
        </w:r>
      </w:hyperlink>
      <w:r>
        <w:rPr>
          <w:rFonts w:ascii="Helvetica" w:eastAsia="Times New Roman" w:hAnsi="Helvetica" w:cs="Helvetica"/>
          <w:spacing w:val="3"/>
          <w:sz w:val="21"/>
          <w:szCs w:val="21"/>
        </w:rPr>
        <w:t xml:space="preserve"> </w:t>
      </w:r>
    </w:p>
    <w:p w14:paraId="4492C437"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25" w:anchor="tareas-que-se-realizan-en-excel-u-otras-hojas-de-cálculos-y-su-equivalente-en-r" w:history="1">
        <w:r>
          <w:rPr>
            <w:rStyle w:val="Hipervnculo"/>
            <w:rFonts w:ascii="Helvetica" w:eastAsia="Times New Roman" w:hAnsi="Helvetica" w:cs="Helvetica"/>
            <w:b/>
            <w:bCs/>
            <w:spacing w:val="3"/>
            <w:sz w:val="21"/>
            <w:szCs w:val="21"/>
          </w:rPr>
          <w:t>6.1</w:t>
        </w:r>
        <w:r>
          <w:rPr>
            <w:rStyle w:val="Hipervnculo"/>
            <w:rFonts w:ascii="Helvetica" w:eastAsia="Times New Roman" w:hAnsi="Helvetica" w:cs="Helvetica"/>
            <w:spacing w:val="3"/>
            <w:sz w:val="21"/>
            <w:szCs w:val="21"/>
          </w:rPr>
          <w:t xml:space="preserve"> Tareas que se realizan en Excel (u otras hojas de cálculos) y su equivalente en R</w:t>
        </w:r>
      </w:hyperlink>
    </w:p>
    <w:p w14:paraId="4D7E4B12" w14:textId="77777777" w:rsidR="00000000" w:rsidRDefault="00000000">
      <w:pPr>
        <w:pStyle w:val="chapter"/>
        <w:numPr>
          <w:ilvl w:val="0"/>
          <w:numId w:val="3"/>
        </w:numPr>
        <w:divId w:val="112746363"/>
        <w:rPr>
          <w:rFonts w:ascii="Helvetica" w:eastAsia="Times New Roman" w:hAnsi="Helvetica" w:cs="Helvetica"/>
          <w:spacing w:val="3"/>
          <w:sz w:val="21"/>
          <w:szCs w:val="21"/>
        </w:rPr>
      </w:pPr>
      <w:hyperlink r:id="rId26" w:history="1">
        <w:r>
          <w:rPr>
            <w:rStyle w:val="Hipervnculo"/>
            <w:rFonts w:ascii="Helvetica" w:eastAsia="Times New Roman" w:hAnsi="Helvetica" w:cs="Helvetica"/>
            <w:b/>
            <w:bCs/>
            <w:spacing w:val="3"/>
            <w:sz w:val="21"/>
            <w:szCs w:val="21"/>
          </w:rPr>
          <w:t>7</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Análisis</w:t>
        </w:r>
        <w:proofErr w:type="gramEnd"/>
        <w:r>
          <w:rPr>
            <w:rStyle w:val="Hipervnculo"/>
            <w:rFonts w:ascii="Helvetica" w:eastAsia="Times New Roman" w:hAnsi="Helvetica" w:cs="Helvetica"/>
            <w:spacing w:val="3"/>
            <w:sz w:val="21"/>
            <w:szCs w:val="21"/>
          </w:rPr>
          <w:t xml:space="preserve"> de datos de vigilancia usando R</w:t>
        </w:r>
      </w:hyperlink>
      <w:r>
        <w:rPr>
          <w:rFonts w:ascii="Helvetica" w:eastAsia="Times New Roman" w:hAnsi="Helvetica" w:cs="Helvetica"/>
          <w:spacing w:val="3"/>
          <w:sz w:val="21"/>
          <w:szCs w:val="21"/>
        </w:rPr>
        <w:t xml:space="preserve"> </w:t>
      </w:r>
    </w:p>
    <w:p w14:paraId="0112CA42"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27" w:anchor="tareas-que-se-deben-de-hacer-para-cumplir-con-los-trabajos-de-campo" w:history="1">
        <w:r>
          <w:rPr>
            <w:rStyle w:val="Hipervnculo"/>
            <w:rFonts w:ascii="Helvetica" w:eastAsia="Times New Roman" w:hAnsi="Helvetica" w:cs="Helvetica"/>
            <w:b/>
            <w:bCs/>
            <w:spacing w:val="3"/>
            <w:sz w:val="21"/>
            <w:szCs w:val="21"/>
          </w:rPr>
          <w:t>7.1</w:t>
        </w:r>
        <w:r>
          <w:rPr>
            <w:rStyle w:val="Hipervnculo"/>
            <w:rFonts w:ascii="Helvetica" w:eastAsia="Times New Roman" w:hAnsi="Helvetica" w:cs="Helvetica"/>
            <w:spacing w:val="3"/>
            <w:sz w:val="21"/>
            <w:szCs w:val="21"/>
          </w:rPr>
          <w:t xml:space="preserve"> Tareas que se deben de hacer para cumplir con los trabajos de campo</w:t>
        </w:r>
      </w:hyperlink>
      <w:r>
        <w:rPr>
          <w:rFonts w:ascii="Helvetica" w:eastAsia="Times New Roman" w:hAnsi="Helvetica" w:cs="Helvetica"/>
          <w:spacing w:val="3"/>
          <w:sz w:val="21"/>
          <w:szCs w:val="21"/>
        </w:rPr>
        <w:t xml:space="preserve"> </w:t>
      </w:r>
    </w:p>
    <w:p w14:paraId="48E5FBDA" w14:textId="77777777" w:rsidR="00000000" w:rsidRDefault="00000000">
      <w:pPr>
        <w:pStyle w:val="chapter"/>
        <w:numPr>
          <w:ilvl w:val="2"/>
          <w:numId w:val="3"/>
        </w:numPr>
        <w:divId w:val="112746363"/>
        <w:rPr>
          <w:rFonts w:ascii="Helvetica" w:eastAsia="Times New Roman" w:hAnsi="Helvetica" w:cs="Helvetica"/>
          <w:spacing w:val="3"/>
          <w:sz w:val="21"/>
          <w:szCs w:val="21"/>
        </w:rPr>
      </w:pPr>
      <w:hyperlink r:id="rId28" w:anchor="organización-general-antes-de-comenzar" w:history="1">
        <w:r>
          <w:rPr>
            <w:rStyle w:val="Hipervnculo"/>
            <w:rFonts w:ascii="Helvetica" w:eastAsia="Times New Roman" w:hAnsi="Helvetica" w:cs="Helvetica"/>
            <w:b/>
            <w:bCs/>
            <w:spacing w:val="3"/>
            <w:sz w:val="21"/>
            <w:szCs w:val="21"/>
          </w:rPr>
          <w:t>7.1.1</w:t>
        </w:r>
        <w:r>
          <w:rPr>
            <w:rStyle w:val="Hipervnculo"/>
            <w:rFonts w:ascii="Helvetica" w:eastAsia="Times New Roman" w:hAnsi="Helvetica" w:cs="Helvetica"/>
            <w:spacing w:val="3"/>
            <w:sz w:val="21"/>
            <w:szCs w:val="21"/>
          </w:rPr>
          <w:t xml:space="preserve"> Organización general antes de comenzar</w:t>
        </w:r>
      </w:hyperlink>
    </w:p>
    <w:p w14:paraId="39FBA4AD"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29" w:anchor="análisis-de-tiempo" w:history="1">
        <w:r>
          <w:rPr>
            <w:rStyle w:val="Hipervnculo"/>
            <w:rFonts w:ascii="Helvetica" w:eastAsia="Times New Roman" w:hAnsi="Helvetica" w:cs="Helvetica"/>
            <w:b/>
            <w:bCs/>
            <w:spacing w:val="3"/>
            <w:sz w:val="21"/>
            <w:szCs w:val="21"/>
          </w:rPr>
          <w:t>7.2</w:t>
        </w:r>
        <w:r>
          <w:rPr>
            <w:rStyle w:val="Hipervnculo"/>
            <w:rFonts w:ascii="Helvetica" w:eastAsia="Times New Roman" w:hAnsi="Helvetica" w:cs="Helvetica"/>
            <w:spacing w:val="3"/>
            <w:sz w:val="21"/>
            <w:szCs w:val="21"/>
          </w:rPr>
          <w:t xml:space="preserve"> Análisis de tiempo</w:t>
        </w:r>
      </w:hyperlink>
    </w:p>
    <w:p w14:paraId="05E954EC"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30" w:anchor="análisis-de-lugar" w:history="1">
        <w:r>
          <w:rPr>
            <w:rStyle w:val="Hipervnculo"/>
            <w:rFonts w:ascii="Helvetica" w:eastAsia="Times New Roman" w:hAnsi="Helvetica" w:cs="Helvetica"/>
            <w:b/>
            <w:bCs/>
            <w:spacing w:val="3"/>
            <w:sz w:val="21"/>
            <w:szCs w:val="21"/>
          </w:rPr>
          <w:t>7.3</w:t>
        </w:r>
        <w:r>
          <w:rPr>
            <w:rStyle w:val="Hipervnculo"/>
            <w:rFonts w:ascii="Helvetica" w:eastAsia="Times New Roman" w:hAnsi="Helvetica" w:cs="Helvetica"/>
            <w:spacing w:val="3"/>
            <w:sz w:val="21"/>
            <w:szCs w:val="21"/>
          </w:rPr>
          <w:t xml:space="preserve"> Análisis de lugar</w:t>
        </w:r>
      </w:hyperlink>
    </w:p>
    <w:p w14:paraId="636B8D91"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31" w:anchor="análisis-de-persona" w:history="1">
        <w:r>
          <w:rPr>
            <w:rStyle w:val="Hipervnculo"/>
            <w:rFonts w:ascii="Helvetica" w:eastAsia="Times New Roman" w:hAnsi="Helvetica" w:cs="Helvetica"/>
            <w:b/>
            <w:bCs/>
            <w:spacing w:val="3"/>
            <w:sz w:val="21"/>
            <w:szCs w:val="21"/>
          </w:rPr>
          <w:t>7.4</w:t>
        </w:r>
        <w:r>
          <w:rPr>
            <w:rStyle w:val="Hipervnculo"/>
            <w:rFonts w:ascii="Helvetica" w:eastAsia="Times New Roman" w:hAnsi="Helvetica" w:cs="Helvetica"/>
            <w:spacing w:val="3"/>
            <w:sz w:val="21"/>
            <w:szCs w:val="21"/>
          </w:rPr>
          <w:t xml:space="preserve"> Análisis de persona</w:t>
        </w:r>
      </w:hyperlink>
    </w:p>
    <w:p w14:paraId="3022D77B" w14:textId="77777777" w:rsidR="00000000" w:rsidRDefault="00000000">
      <w:pPr>
        <w:pStyle w:val="chapter"/>
        <w:numPr>
          <w:ilvl w:val="0"/>
          <w:numId w:val="3"/>
        </w:numPr>
        <w:divId w:val="112746363"/>
        <w:rPr>
          <w:rFonts w:ascii="Helvetica" w:eastAsia="Times New Roman" w:hAnsi="Helvetica" w:cs="Helvetica"/>
          <w:spacing w:val="3"/>
          <w:sz w:val="21"/>
          <w:szCs w:val="21"/>
        </w:rPr>
      </w:pPr>
      <w:hyperlink r:id="rId32" w:history="1">
        <w:r>
          <w:rPr>
            <w:rStyle w:val="Hipervnculo"/>
            <w:rFonts w:ascii="Helvetica" w:eastAsia="Times New Roman" w:hAnsi="Helvetica" w:cs="Helvetica"/>
            <w:b/>
            <w:bCs/>
            <w:spacing w:val="3"/>
            <w:sz w:val="21"/>
            <w:szCs w:val="21"/>
          </w:rPr>
          <w:t>8</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Preparación</w:t>
        </w:r>
        <w:proofErr w:type="gramEnd"/>
        <w:r>
          <w:rPr>
            <w:rStyle w:val="Hipervnculo"/>
            <w:rFonts w:ascii="Helvetica" w:eastAsia="Times New Roman" w:hAnsi="Helvetica" w:cs="Helvetica"/>
            <w:spacing w:val="3"/>
            <w:sz w:val="21"/>
            <w:szCs w:val="21"/>
          </w:rPr>
          <w:t xml:space="preserve"> de reporte (integración de las salidas en un documento)</w:t>
        </w:r>
      </w:hyperlink>
    </w:p>
    <w:p w14:paraId="43B1616D" w14:textId="77777777" w:rsidR="00000000" w:rsidRDefault="00000000">
      <w:pPr>
        <w:pStyle w:val="chapter"/>
        <w:numPr>
          <w:ilvl w:val="0"/>
          <w:numId w:val="3"/>
        </w:numPr>
        <w:divId w:val="112746363"/>
        <w:rPr>
          <w:rFonts w:ascii="Helvetica" w:eastAsia="Times New Roman" w:hAnsi="Helvetica" w:cs="Helvetica"/>
          <w:spacing w:val="3"/>
          <w:sz w:val="21"/>
          <w:szCs w:val="21"/>
        </w:rPr>
      </w:pPr>
      <w:hyperlink r:id="rId33" w:history="1">
        <w:r>
          <w:rPr>
            <w:rStyle w:val="Hipervnculo"/>
            <w:rFonts w:ascii="Helvetica" w:eastAsia="Times New Roman" w:hAnsi="Helvetica" w:cs="Helvetica"/>
            <w:b/>
            <w:bCs/>
            <w:spacing w:val="3"/>
            <w:sz w:val="21"/>
            <w:szCs w:val="21"/>
          </w:rPr>
          <w:t>9</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Blocks</w:t>
        </w:r>
        <w:proofErr w:type="gramEnd"/>
      </w:hyperlink>
      <w:r>
        <w:rPr>
          <w:rFonts w:ascii="Helvetica" w:eastAsia="Times New Roman" w:hAnsi="Helvetica" w:cs="Helvetica"/>
          <w:spacing w:val="3"/>
          <w:sz w:val="21"/>
          <w:szCs w:val="21"/>
        </w:rPr>
        <w:t xml:space="preserve"> </w:t>
      </w:r>
    </w:p>
    <w:p w14:paraId="06F360FA"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34" w:anchor="equations" w:history="1">
        <w:r>
          <w:rPr>
            <w:rStyle w:val="Hipervnculo"/>
            <w:rFonts w:ascii="Helvetica" w:eastAsia="Times New Roman" w:hAnsi="Helvetica" w:cs="Helvetica"/>
            <w:b/>
            <w:bCs/>
            <w:spacing w:val="3"/>
            <w:sz w:val="21"/>
            <w:szCs w:val="21"/>
          </w:rPr>
          <w:t>9.1</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Equations</w:t>
        </w:r>
        <w:proofErr w:type="spellEnd"/>
      </w:hyperlink>
    </w:p>
    <w:p w14:paraId="41DC0A25"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35" w:anchor="theorems-and-proofs" w:history="1">
        <w:r>
          <w:rPr>
            <w:rStyle w:val="Hipervnculo"/>
            <w:rFonts w:ascii="Helvetica" w:eastAsia="Times New Roman" w:hAnsi="Helvetica" w:cs="Helvetica"/>
            <w:b/>
            <w:bCs/>
            <w:spacing w:val="3"/>
            <w:sz w:val="21"/>
            <w:szCs w:val="21"/>
          </w:rPr>
          <w:t>9.2</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Theorems</w:t>
        </w:r>
        <w:proofErr w:type="spellEnd"/>
        <w:r>
          <w:rPr>
            <w:rStyle w:val="Hipervnculo"/>
            <w:rFonts w:ascii="Helvetica" w:eastAsia="Times New Roman" w:hAnsi="Helvetica" w:cs="Helvetica"/>
            <w:spacing w:val="3"/>
            <w:sz w:val="21"/>
            <w:szCs w:val="21"/>
          </w:rPr>
          <w:t xml:space="preserve"> and </w:t>
        </w:r>
        <w:proofErr w:type="spellStart"/>
        <w:r>
          <w:rPr>
            <w:rStyle w:val="Hipervnculo"/>
            <w:rFonts w:ascii="Helvetica" w:eastAsia="Times New Roman" w:hAnsi="Helvetica" w:cs="Helvetica"/>
            <w:spacing w:val="3"/>
            <w:sz w:val="21"/>
            <w:szCs w:val="21"/>
          </w:rPr>
          <w:t>proofs</w:t>
        </w:r>
        <w:proofErr w:type="spellEnd"/>
      </w:hyperlink>
    </w:p>
    <w:p w14:paraId="317E178B"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36" w:anchor="callout-blocks" w:history="1">
        <w:r>
          <w:rPr>
            <w:rStyle w:val="Hipervnculo"/>
            <w:rFonts w:ascii="Helvetica" w:eastAsia="Times New Roman" w:hAnsi="Helvetica" w:cs="Helvetica"/>
            <w:b/>
            <w:bCs/>
            <w:spacing w:val="3"/>
            <w:sz w:val="21"/>
            <w:szCs w:val="21"/>
          </w:rPr>
          <w:t>9.3</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Callout</w:t>
        </w:r>
        <w:proofErr w:type="spellEnd"/>
        <w:r>
          <w:rPr>
            <w:rStyle w:val="Hipervnculo"/>
            <w:rFonts w:ascii="Helvetica" w:eastAsia="Times New Roman" w:hAnsi="Helvetica" w:cs="Helvetica"/>
            <w:spacing w:val="3"/>
            <w:sz w:val="21"/>
            <w:szCs w:val="21"/>
          </w:rPr>
          <w:t xml:space="preserve"> blocks</w:t>
        </w:r>
      </w:hyperlink>
    </w:p>
    <w:p w14:paraId="4D59EAC4" w14:textId="77777777" w:rsidR="00000000" w:rsidRDefault="00000000">
      <w:pPr>
        <w:pStyle w:val="chapter"/>
        <w:numPr>
          <w:ilvl w:val="0"/>
          <w:numId w:val="3"/>
        </w:numPr>
        <w:divId w:val="112746363"/>
        <w:rPr>
          <w:rFonts w:ascii="Helvetica" w:eastAsia="Times New Roman" w:hAnsi="Helvetica" w:cs="Helvetica"/>
          <w:spacing w:val="3"/>
          <w:sz w:val="21"/>
          <w:szCs w:val="21"/>
        </w:rPr>
      </w:pPr>
      <w:hyperlink r:id="rId37" w:history="1">
        <w:r>
          <w:rPr>
            <w:rStyle w:val="Hipervnculo"/>
            <w:rFonts w:ascii="Helvetica" w:eastAsia="Times New Roman" w:hAnsi="Helvetica" w:cs="Helvetica"/>
            <w:b/>
            <w:bCs/>
            <w:spacing w:val="3"/>
            <w:sz w:val="21"/>
            <w:szCs w:val="21"/>
          </w:rPr>
          <w:t>10</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Footnotes</w:t>
        </w:r>
        <w:proofErr w:type="spellEnd"/>
        <w:r>
          <w:rPr>
            <w:rStyle w:val="Hipervnculo"/>
            <w:rFonts w:ascii="Helvetica" w:eastAsia="Times New Roman" w:hAnsi="Helvetica" w:cs="Helvetica"/>
            <w:spacing w:val="3"/>
            <w:sz w:val="21"/>
            <w:szCs w:val="21"/>
          </w:rPr>
          <w:t xml:space="preserve"> and </w:t>
        </w:r>
        <w:proofErr w:type="spellStart"/>
        <w:r>
          <w:rPr>
            <w:rStyle w:val="Hipervnculo"/>
            <w:rFonts w:ascii="Helvetica" w:eastAsia="Times New Roman" w:hAnsi="Helvetica" w:cs="Helvetica"/>
            <w:spacing w:val="3"/>
            <w:sz w:val="21"/>
            <w:szCs w:val="21"/>
          </w:rPr>
          <w:t>citations</w:t>
        </w:r>
        <w:proofErr w:type="spellEnd"/>
      </w:hyperlink>
      <w:r>
        <w:rPr>
          <w:rFonts w:ascii="Helvetica" w:eastAsia="Times New Roman" w:hAnsi="Helvetica" w:cs="Helvetica"/>
          <w:spacing w:val="3"/>
          <w:sz w:val="21"/>
          <w:szCs w:val="21"/>
        </w:rPr>
        <w:t xml:space="preserve"> </w:t>
      </w:r>
    </w:p>
    <w:p w14:paraId="0D902EAF"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38" w:anchor="footnotes" w:history="1">
        <w:r>
          <w:rPr>
            <w:rStyle w:val="Hipervnculo"/>
            <w:rFonts w:ascii="Helvetica" w:eastAsia="Times New Roman" w:hAnsi="Helvetica" w:cs="Helvetica"/>
            <w:b/>
            <w:bCs/>
            <w:spacing w:val="3"/>
            <w:sz w:val="21"/>
            <w:szCs w:val="21"/>
          </w:rPr>
          <w:t>10.1</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Footnotes</w:t>
        </w:r>
        <w:proofErr w:type="spellEnd"/>
      </w:hyperlink>
    </w:p>
    <w:p w14:paraId="6F5B9C01" w14:textId="77777777" w:rsidR="00000000" w:rsidRDefault="00000000">
      <w:pPr>
        <w:pStyle w:val="chapter"/>
        <w:numPr>
          <w:ilvl w:val="1"/>
          <w:numId w:val="3"/>
        </w:numPr>
        <w:divId w:val="112746363"/>
        <w:rPr>
          <w:rFonts w:ascii="Helvetica" w:eastAsia="Times New Roman" w:hAnsi="Helvetica" w:cs="Helvetica"/>
          <w:spacing w:val="3"/>
          <w:sz w:val="21"/>
          <w:szCs w:val="21"/>
        </w:rPr>
      </w:pPr>
      <w:hyperlink r:id="rId39" w:anchor="citations" w:history="1">
        <w:r>
          <w:rPr>
            <w:rStyle w:val="Hipervnculo"/>
            <w:rFonts w:ascii="Helvetica" w:eastAsia="Times New Roman" w:hAnsi="Helvetica" w:cs="Helvetica"/>
            <w:b/>
            <w:bCs/>
            <w:spacing w:val="3"/>
            <w:sz w:val="21"/>
            <w:szCs w:val="21"/>
          </w:rPr>
          <w:t>10.2</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Citations</w:t>
        </w:r>
        <w:proofErr w:type="spellEnd"/>
      </w:hyperlink>
    </w:p>
    <w:p w14:paraId="287CC78E" w14:textId="77777777" w:rsidR="00000000" w:rsidRDefault="00000000">
      <w:pPr>
        <w:pStyle w:val="divider"/>
        <w:numPr>
          <w:ilvl w:val="0"/>
          <w:numId w:val="3"/>
        </w:numPr>
        <w:divId w:val="112746363"/>
        <w:rPr>
          <w:rFonts w:ascii="Helvetica" w:eastAsia="Times New Roman" w:hAnsi="Helvetica" w:cs="Helvetica"/>
          <w:spacing w:val="3"/>
          <w:sz w:val="21"/>
          <w:szCs w:val="21"/>
        </w:rPr>
      </w:pPr>
    </w:p>
    <w:p w14:paraId="5600495C" w14:textId="77777777" w:rsidR="00000000" w:rsidRDefault="00000000">
      <w:pPr>
        <w:numPr>
          <w:ilvl w:val="0"/>
          <w:numId w:val="3"/>
        </w:numPr>
        <w:spacing w:before="100" w:beforeAutospacing="1" w:after="100" w:afterAutospacing="1"/>
        <w:divId w:val="112746363"/>
        <w:rPr>
          <w:rFonts w:ascii="Helvetica" w:eastAsia="Times New Roman" w:hAnsi="Helvetica" w:cs="Helvetica"/>
          <w:spacing w:val="3"/>
          <w:sz w:val="21"/>
          <w:szCs w:val="21"/>
        </w:rPr>
      </w:pPr>
      <w:hyperlink r:id="rId40" w:tgtFrame="blank" w:history="1">
        <w:proofErr w:type="spellStart"/>
        <w:r>
          <w:rPr>
            <w:rStyle w:val="Hipervnculo"/>
            <w:rFonts w:ascii="Helvetica" w:eastAsia="Times New Roman" w:hAnsi="Helvetica" w:cs="Helvetica"/>
            <w:spacing w:val="3"/>
            <w:sz w:val="21"/>
            <w:szCs w:val="21"/>
          </w:rPr>
          <w:t>Published</w:t>
        </w:r>
        <w:proofErr w:type="spellEnd"/>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with</w:t>
        </w:r>
        <w:proofErr w:type="spellEnd"/>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bookdown</w:t>
        </w:r>
        <w:proofErr w:type="spellEnd"/>
      </w:hyperlink>
    </w:p>
    <w:p w14:paraId="640B1FCB" w14:textId="77777777" w:rsidR="00000000" w:rsidRDefault="00000000">
      <w:pPr>
        <w:pStyle w:val="Ttulo1"/>
        <w:divId w:val="289409122"/>
        <w:rPr>
          <w:rFonts w:ascii="Helvetica" w:eastAsia="Times New Roman" w:hAnsi="Helvetica" w:cs="Helvetica"/>
          <w:spacing w:val="3"/>
          <w:sz w:val="42"/>
          <w:szCs w:val="42"/>
        </w:rPr>
      </w:pPr>
      <w:hyperlink r:id="rId41" w:history="1">
        <w:r>
          <w:rPr>
            <w:rStyle w:val="Hipervnculo"/>
            <w:rFonts w:ascii="Helvetica" w:eastAsia="Times New Roman" w:hAnsi="Helvetica" w:cs="Helvetica"/>
            <w:spacing w:val="3"/>
            <w:sz w:val="42"/>
            <w:szCs w:val="42"/>
          </w:rPr>
          <w:t>Introducción a R para curso de Epidemiología de Campo de nivel básico e intermedio</w:t>
        </w:r>
      </w:hyperlink>
      <w:r>
        <w:rPr>
          <w:rFonts w:ascii="Helvetica" w:eastAsia="Times New Roman" w:hAnsi="Helvetica" w:cs="Helvetica"/>
          <w:spacing w:val="3"/>
          <w:sz w:val="42"/>
          <w:szCs w:val="42"/>
        </w:rPr>
        <w:t xml:space="preserve"> </w:t>
      </w:r>
    </w:p>
    <w:p w14:paraId="19CF92A1" w14:textId="77777777" w:rsidR="00000000" w:rsidRDefault="00000000">
      <w:pPr>
        <w:pStyle w:val="Ttulo1"/>
        <w:divId w:val="671103112"/>
        <w:rPr>
          <w:rFonts w:ascii="Helvetica" w:eastAsia="Times New Roman" w:hAnsi="Helvetica" w:cs="Helvetica"/>
          <w:spacing w:val="3"/>
          <w:sz w:val="42"/>
          <w:szCs w:val="42"/>
        </w:rPr>
      </w:pPr>
      <w:r>
        <w:rPr>
          <w:rStyle w:val="header-section-number1"/>
          <w:rFonts w:ascii="Helvetica" w:eastAsia="Times New Roman" w:hAnsi="Helvetica" w:cs="Helvetica"/>
          <w:spacing w:val="3"/>
          <w:sz w:val="42"/>
          <w:szCs w:val="42"/>
        </w:rPr>
        <w:t>Capítulo 2</w:t>
      </w:r>
      <w:r>
        <w:rPr>
          <w:rFonts w:ascii="Helvetica" w:eastAsia="Times New Roman" w:hAnsi="Helvetica" w:cs="Helvetica"/>
          <w:spacing w:val="3"/>
          <w:sz w:val="42"/>
          <w:szCs w:val="42"/>
        </w:rPr>
        <w:t xml:space="preserve"> Preparación del ambiente de trabajo</w:t>
      </w:r>
    </w:p>
    <w:p w14:paraId="4B38E2D6" w14:textId="77777777" w:rsidR="00000000" w:rsidRDefault="00000000">
      <w:pPr>
        <w:pStyle w:val="Ttulo2"/>
        <w:divId w:val="1222519795"/>
        <w:rPr>
          <w:rFonts w:ascii="Helvetica" w:eastAsia="Times New Roman" w:hAnsi="Helvetica" w:cs="Helvetica"/>
          <w:spacing w:val="3"/>
        </w:rPr>
      </w:pPr>
      <w:r>
        <w:rPr>
          <w:rStyle w:val="header-section-number1"/>
          <w:rFonts w:ascii="Helvetica" w:eastAsia="Times New Roman" w:hAnsi="Helvetica" w:cs="Helvetica"/>
          <w:spacing w:val="3"/>
        </w:rPr>
        <w:t>2.1</w:t>
      </w:r>
      <w:r>
        <w:rPr>
          <w:rFonts w:ascii="Helvetica" w:eastAsia="Times New Roman" w:hAnsi="Helvetica" w:cs="Helvetica"/>
          <w:spacing w:val="3"/>
        </w:rPr>
        <w:t xml:space="preserve"> Como se instala R y </w:t>
      </w:r>
      <w:proofErr w:type="spellStart"/>
      <w:r>
        <w:rPr>
          <w:rFonts w:ascii="Helvetica" w:eastAsia="Times New Roman" w:hAnsi="Helvetica" w:cs="Helvetica"/>
          <w:spacing w:val="3"/>
        </w:rPr>
        <w:t>Rstudio</w:t>
      </w:r>
      <w:proofErr w:type="spellEnd"/>
      <w:r>
        <w:rPr>
          <w:rFonts w:ascii="Helvetica" w:eastAsia="Times New Roman" w:hAnsi="Helvetica" w:cs="Helvetica"/>
          <w:spacing w:val="3"/>
        </w:rPr>
        <w:t>®</w:t>
      </w:r>
    </w:p>
    <w:p w14:paraId="6062F5FF" w14:textId="77777777" w:rsidR="00000000" w:rsidRDefault="00000000">
      <w:pPr>
        <w:pStyle w:val="NormalWeb"/>
        <w:divId w:val="1222519795"/>
        <w:rPr>
          <w:rFonts w:ascii="Helvetica" w:hAnsi="Helvetica" w:cs="Helvetica"/>
          <w:spacing w:val="3"/>
          <w:sz w:val="21"/>
          <w:szCs w:val="21"/>
        </w:rPr>
      </w:pPr>
      <w:r>
        <w:rPr>
          <w:rFonts w:ascii="Helvetica" w:hAnsi="Helvetica" w:cs="Helvetica"/>
          <w:spacing w:val="3"/>
          <w:sz w:val="21"/>
          <w:szCs w:val="21"/>
        </w:rPr>
        <w:lastRenderedPageBreak/>
        <w:t xml:space="preserve">El primer paso para esta tarea es descargar el programa R, que se encuentra en la página web </w:t>
      </w:r>
      <w:hyperlink r:id="rId42" w:history="1">
        <w:r>
          <w:rPr>
            <w:rStyle w:val="Hipervnculo"/>
            <w:rFonts w:ascii="Helvetica" w:hAnsi="Helvetica" w:cs="Helvetica"/>
            <w:spacing w:val="3"/>
            <w:sz w:val="21"/>
            <w:szCs w:val="21"/>
          </w:rPr>
          <w:t>https://cran.r-project.org/</w:t>
        </w:r>
      </w:hyperlink>
      <w:r>
        <w:rPr>
          <w:rFonts w:ascii="Helvetica" w:hAnsi="Helvetica" w:cs="Helvetica"/>
          <w:spacing w:val="3"/>
          <w:sz w:val="21"/>
          <w:szCs w:val="21"/>
        </w:rPr>
        <w:t xml:space="preserve"> . en esta hay varias versiones dependiendo que sistema operativo estás usando, ya sea Windows, macOS o Linux.</w:t>
      </w:r>
    </w:p>
    <w:p w14:paraId="4F8411B3" w14:textId="77777777" w:rsidR="00000000" w:rsidRDefault="00000000">
      <w:pPr>
        <w:divId w:val="412357700"/>
        <w:rPr>
          <w:rFonts w:ascii="Helvetica" w:eastAsia="Times New Roman" w:hAnsi="Helvetica" w:cs="Helvetica"/>
          <w:spacing w:val="3"/>
          <w:sz w:val="21"/>
          <w:szCs w:val="21"/>
        </w:rPr>
      </w:pPr>
      <w:r>
        <w:rPr>
          <w:rFonts w:ascii="Helvetica" w:eastAsia="Times New Roman" w:hAnsi="Helvetica" w:cs="Helvetica"/>
          <w:noProof/>
          <w:spacing w:val="3"/>
          <w:sz w:val="21"/>
          <w:szCs w:val="21"/>
        </w:rPr>
        <w:drawing>
          <wp:inline distT="0" distB="0" distL="0" distR="0" wp14:anchorId="4CA59963" wp14:editId="14E9E466">
            <wp:extent cx="4933950" cy="1200785"/>
            <wp:effectExtent l="0" t="0" r="0" b="18415"/>
            <wp:docPr id="27" name="Imagen 27" descr="En esta página trata de descargar la versión más actuali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 esta página trata de descargar la versión más actualizada"/>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4933950" cy="1200785"/>
                    </a:xfrm>
                    <a:prstGeom prst="rect">
                      <a:avLst/>
                    </a:prstGeom>
                    <a:noFill/>
                    <a:ln>
                      <a:noFill/>
                    </a:ln>
                  </pic:spPr>
                </pic:pic>
              </a:graphicData>
            </a:graphic>
          </wp:inline>
        </w:drawing>
      </w:r>
    </w:p>
    <w:p w14:paraId="18A7E69B" w14:textId="77777777" w:rsidR="00000000" w:rsidRDefault="00000000">
      <w:pPr>
        <w:divId w:val="697894079"/>
        <w:rPr>
          <w:rFonts w:ascii="Helvetica" w:eastAsia="Times New Roman" w:hAnsi="Helvetica" w:cs="Helvetica"/>
          <w:spacing w:val="3"/>
          <w:sz w:val="21"/>
          <w:szCs w:val="21"/>
        </w:rPr>
      </w:pPr>
      <w:r>
        <w:rPr>
          <w:rFonts w:ascii="Helvetica" w:eastAsia="Times New Roman" w:hAnsi="Helvetica" w:cs="Helvetica"/>
          <w:spacing w:val="3"/>
          <w:sz w:val="21"/>
          <w:szCs w:val="21"/>
        </w:rPr>
        <w:t>En esta página trata de descargar la versión más actualizada</w:t>
      </w:r>
    </w:p>
    <w:p w14:paraId="7C469555" w14:textId="77777777" w:rsidR="00000000" w:rsidRDefault="00000000">
      <w:pPr>
        <w:pStyle w:val="NormalWeb"/>
        <w:divId w:val="1222519795"/>
        <w:rPr>
          <w:rFonts w:ascii="Helvetica" w:hAnsi="Helvetica" w:cs="Helvetica"/>
          <w:spacing w:val="3"/>
          <w:sz w:val="21"/>
          <w:szCs w:val="21"/>
        </w:rPr>
      </w:pPr>
      <w:r>
        <w:rPr>
          <w:rFonts w:ascii="Helvetica" w:hAnsi="Helvetica" w:cs="Helvetica"/>
          <w:spacing w:val="3"/>
          <w:sz w:val="21"/>
          <w:szCs w:val="21"/>
        </w:rPr>
        <w:t xml:space="preserve">Luego de descargarlo puedes instalarlo inmediatamente usando el ejecutable (para Windows y macOS) o la forma como se instalan software in Linux. Para este manual estamos en un ambiente de Windows, luego de instalar podemos acceder a la </w:t>
      </w:r>
      <w:r>
        <w:rPr>
          <w:rStyle w:val="nfasis"/>
          <w:rFonts w:ascii="Helvetica" w:hAnsi="Helvetica" w:cs="Helvetica"/>
          <w:b/>
          <w:bCs/>
          <w:spacing w:val="3"/>
          <w:sz w:val="21"/>
          <w:szCs w:val="21"/>
        </w:rPr>
        <w:t>consola</w:t>
      </w:r>
      <w:r>
        <w:rPr>
          <w:rFonts w:ascii="Helvetica" w:hAnsi="Helvetica" w:cs="Helvetica"/>
          <w:spacing w:val="3"/>
          <w:sz w:val="21"/>
          <w:szCs w:val="21"/>
        </w:rPr>
        <w:t xml:space="preserve"> de R (una pantalla con un cursor parpadeando donde podemos escribir)</w:t>
      </w:r>
    </w:p>
    <w:p w14:paraId="3ADBD398" w14:textId="77777777" w:rsidR="00000000" w:rsidRDefault="00000000">
      <w:pPr>
        <w:divId w:val="2115781120"/>
        <w:rPr>
          <w:rFonts w:ascii="Helvetica" w:eastAsia="Times New Roman" w:hAnsi="Helvetica" w:cs="Helvetica"/>
          <w:spacing w:val="3"/>
          <w:sz w:val="21"/>
          <w:szCs w:val="21"/>
        </w:rPr>
      </w:pPr>
      <w:r>
        <w:rPr>
          <w:rFonts w:ascii="Helvetica" w:eastAsia="Times New Roman" w:hAnsi="Helvetica" w:cs="Helvetica"/>
          <w:noProof/>
          <w:spacing w:val="3"/>
          <w:sz w:val="21"/>
          <w:szCs w:val="21"/>
        </w:rPr>
        <w:drawing>
          <wp:inline distT="0" distB="0" distL="0" distR="0" wp14:anchorId="07FA3AEB" wp14:editId="6BEBEC8D">
            <wp:extent cx="2620645" cy="1917700"/>
            <wp:effectExtent l="0" t="0" r="8255" b="6350"/>
            <wp:docPr id="26" name="Imagen 26" descr="Este es la consola de R, aquí podemos comenzar a usar R, pero es un poco complejo usar solamente la cons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ste es la consola de R, aquí podemos comenzar a usar R, pero es un poco complejo usar solamente la consola"/>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2620645" cy="1917700"/>
                    </a:xfrm>
                    <a:prstGeom prst="rect">
                      <a:avLst/>
                    </a:prstGeom>
                    <a:noFill/>
                    <a:ln>
                      <a:noFill/>
                    </a:ln>
                  </pic:spPr>
                </pic:pic>
              </a:graphicData>
            </a:graphic>
          </wp:inline>
        </w:drawing>
      </w:r>
    </w:p>
    <w:p w14:paraId="1E512F7C" w14:textId="77777777" w:rsidR="00000000" w:rsidRDefault="00000000">
      <w:pPr>
        <w:divId w:val="365720564"/>
        <w:rPr>
          <w:rFonts w:ascii="Helvetica" w:eastAsia="Times New Roman" w:hAnsi="Helvetica" w:cs="Helvetica"/>
          <w:spacing w:val="3"/>
          <w:sz w:val="21"/>
          <w:szCs w:val="21"/>
        </w:rPr>
      </w:pPr>
      <w:r>
        <w:rPr>
          <w:rFonts w:ascii="Helvetica" w:eastAsia="Times New Roman" w:hAnsi="Helvetica" w:cs="Helvetica"/>
          <w:spacing w:val="3"/>
          <w:sz w:val="21"/>
          <w:szCs w:val="21"/>
        </w:rPr>
        <w:t>Este es la consola de R, aquí podemos comenzar a usar R, pero es un poco complejo usar solamente la consola</w:t>
      </w:r>
    </w:p>
    <w:p w14:paraId="2B97638B" w14:textId="77777777" w:rsidR="00000000" w:rsidRDefault="00000000">
      <w:pPr>
        <w:pStyle w:val="NormalWeb"/>
        <w:divId w:val="1222519795"/>
        <w:rPr>
          <w:rFonts w:ascii="Helvetica" w:hAnsi="Helvetica" w:cs="Helvetica"/>
          <w:spacing w:val="3"/>
          <w:sz w:val="21"/>
          <w:szCs w:val="21"/>
        </w:rPr>
      </w:pPr>
      <w:r>
        <w:rPr>
          <w:rFonts w:ascii="Helvetica" w:hAnsi="Helvetica" w:cs="Helvetica"/>
          <w:spacing w:val="3"/>
          <w:sz w:val="21"/>
          <w:szCs w:val="21"/>
        </w:rPr>
        <w:t xml:space="preserve">Aunque ya hayamos instalado R, al menos que seamos muy expertos en su uso, que conozcamos bien las sintaxis de las funciones, que </w:t>
      </w:r>
      <w:commentRangeStart w:id="0"/>
      <w:r>
        <w:rPr>
          <w:rStyle w:val="nfasis"/>
          <w:rFonts w:ascii="Helvetica" w:hAnsi="Helvetica" w:cs="Helvetica"/>
          <w:b/>
          <w:bCs/>
          <w:spacing w:val="3"/>
          <w:sz w:val="21"/>
          <w:szCs w:val="21"/>
        </w:rPr>
        <w:t>objetos</w:t>
      </w:r>
      <w:r>
        <w:rPr>
          <w:rFonts w:ascii="Helvetica" w:hAnsi="Helvetica" w:cs="Helvetica"/>
          <w:spacing w:val="3"/>
          <w:sz w:val="21"/>
          <w:szCs w:val="21"/>
        </w:rPr>
        <w:t xml:space="preserve"> (más tarde veremos lo que son los objetos)</w:t>
      </w:r>
      <w:commentRangeEnd w:id="0"/>
      <w:r>
        <w:rPr>
          <w:rStyle w:val="Refdecomentario"/>
        </w:rPr>
        <w:commentReference w:id="0"/>
      </w:r>
      <w:r>
        <w:rPr>
          <w:rFonts w:ascii="Helvetica" w:hAnsi="Helvetica" w:cs="Helvetica"/>
          <w:spacing w:val="3"/>
          <w:sz w:val="21"/>
          <w:szCs w:val="21"/>
        </w:rPr>
        <w:t xml:space="preserve"> están cargados en la memoria, entre otras cosas (¡también se puede usar como una simple calculadora!), es muy complicado usar solamente la consola, por lo que tenemos disponible aditamentos o accesorios que nos permiten trabajar más fácil con R, así como su aprendizaje. Para este manual el aditamento que usaremos es </w:t>
      </w:r>
      <w:proofErr w:type="spellStart"/>
      <w:r>
        <w:rPr>
          <w:rStyle w:val="Textoennegrita"/>
          <w:rFonts w:ascii="Helvetica" w:hAnsi="Helvetica" w:cs="Helvetica"/>
          <w:spacing w:val="3"/>
          <w:sz w:val="21"/>
          <w:szCs w:val="21"/>
        </w:rPr>
        <w:t>Rstudio</w:t>
      </w:r>
      <w:proofErr w:type="spellEnd"/>
      <w:r>
        <w:rPr>
          <w:rFonts w:ascii="Helvetica" w:hAnsi="Helvetica" w:cs="Helvetica"/>
          <w:spacing w:val="3"/>
          <w:sz w:val="21"/>
          <w:szCs w:val="21"/>
        </w:rPr>
        <w:t xml:space="preserve"> de </w:t>
      </w:r>
      <w:hyperlink r:id="rId49" w:tooltip="Página web donde descargar Rstudio" w:history="1">
        <w:proofErr w:type="spellStart"/>
        <w:r>
          <w:rPr>
            <w:rStyle w:val="Hipervnculo"/>
            <w:rFonts w:ascii="Helvetica" w:hAnsi="Helvetica" w:cs="Helvetica"/>
            <w:spacing w:val="3"/>
            <w:sz w:val="21"/>
            <w:szCs w:val="21"/>
          </w:rPr>
          <w:t>Posit</w:t>
        </w:r>
        <w:proofErr w:type="spellEnd"/>
        <w:r>
          <w:rPr>
            <w:rStyle w:val="Hipervnculo"/>
            <w:rFonts w:ascii="Helvetica" w:hAnsi="Helvetica" w:cs="Helvetica"/>
            <w:spacing w:val="3"/>
            <w:sz w:val="21"/>
            <w:szCs w:val="21"/>
          </w:rPr>
          <w:t>®</w:t>
        </w:r>
      </w:hyperlink>
      <w:r>
        <w:rPr>
          <w:rFonts w:ascii="Helvetica" w:hAnsi="Helvetica" w:cs="Helvetica"/>
          <w:spacing w:val="3"/>
          <w:sz w:val="21"/>
          <w:szCs w:val="21"/>
        </w:rPr>
        <w:t>.</w:t>
      </w:r>
    </w:p>
    <w:p w14:paraId="47DE7011" w14:textId="77777777" w:rsidR="00000000" w:rsidRDefault="00000000">
      <w:pPr>
        <w:pStyle w:val="Ttulo3"/>
        <w:divId w:val="454833471"/>
        <w:rPr>
          <w:rFonts w:ascii="Helvetica" w:eastAsia="Times New Roman" w:hAnsi="Helvetica" w:cs="Helvetica"/>
          <w:spacing w:val="3"/>
        </w:rPr>
      </w:pPr>
      <w:r>
        <w:rPr>
          <w:rStyle w:val="header-section-number1"/>
          <w:rFonts w:ascii="Helvetica" w:eastAsia="Times New Roman" w:hAnsi="Helvetica" w:cs="Helvetica"/>
          <w:spacing w:val="3"/>
        </w:rPr>
        <w:t>2.1.1</w:t>
      </w:r>
      <w:r>
        <w:rPr>
          <w:rFonts w:ascii="Helvetica" w:eastAsia="Times New Roman" w:hAnsi="Helvetica" w:cs="Helvetica"/>
          <w:spacing w:val="3"/>
        </w:rPr>
        <w:t xml:space="preserve"> Descargar e instalar </w:t>
      </w:r>
      <w:proofErr w:type="spellStart"/>
      <w:r>
        <w:rPr>
          <w:rFonts w:ascii="Helvetica" w:eastAsia="Times New Roman" w:hAnsi="Helvetica" w:cs="Helvetica"/>
          <w:spacing w:val="3"/>
        </w:rPr>
        <w:t>Rstudio</w:t>
      </w:r>
      <w:proofErr w:type="spellEnd"/>
    </w:p>
    <w:p w14:paraId="3B7E0BFA" w14:textId="77777777" w:rsidR="00000000" w:rsidRDefault="00000000">
      <w:pPr>
        <w:pStyle w:val="NormalWeb"/>
        <w:divId w:val="454833471"/>
        <w:rPr>
          <w:ins w:id="1" w:author="Direccion De Epidemiologia" w:date="2023-12-22T12:04:00Z"/>
          <w:rFonts w:ascii="Helvetica" w:hAnsi="Helvetica" w:cs="Helvetica"/>
          <w:spacing w:val="3"/>
          <w:sz w:val="21"/>
          <w:szCs w:val="21"/>
        </w:rPr>
      </w:pPr>
      <w:r>
        <w:rPr>
          <w:rFonts w:ascii="Helvetica" w:hAnsi="Helvetica" w:cs="Helvetica"/>
          <w:spacing w:val="3"/>
          <w:sz w:val="21"/>
          <w:szCs w:val="21"/>
        </w:rPr>
        <w:t xml:space="preserve">Ahora vamos a instalar </w:t>
      </w:r>
      <w:proofErr w:type="spellStart"/>
      <w:r>
        <w:rPr>
          <w:rFonts w:ascii="Helvetica" w:hAnsi="Helvetica" w:cs="Helvetica"/>
          <w:spacing w:val="3"/>
          <w:sz w:val="21"/>
          <w:szCs w:val="21"/>
        </w:rPr>
        <w:t>Rstudio</w:t>
      </w:r>
      <w:proofErr w:type="spellEnd"/>
      <w:r>
        <w:rPr>
          <w:rFonts w:ascii="Helvetica" w:hAnsi="Helvetica" w:cs="Helvetica"/>
          <w:spacing w:val="3"/>
          <w:sz w:val="21"/>
          <w:szCs w:val="21"/>
        </w:rPr>
        <w:t xml:space="preserve">, para esto vamos a descargarlo de la siguiente página web, </w:t>
      </w:r>
      <w:hyperlink r:id="rId50" w:history="1">
        <w:r>
          <w:rPr>
            <w:rStyle w:val="Hipervnculo"/>
            <w:rFonts w:ascii="Helvetica" w:hAnsi="Helvetica" w:cs="Helvetica"/>
            <w:spacing w:val="3"/>
            <w:sz w:val="21"/>
            <w:szCs w:val="21"/>
          </w:rPr>
          <w:t xml:space="preserve">Descarga de </w:t>
        </w:r>
        <w:proofErr w:type="spellStart"/>
        <w:r>
          <w:rPr>
            <w:rStyle w:val="Hipervnculo"/>
            <w:rFonts w:ascii="Helvetica" w:hAnsi="Helvetica" w:cs="Helvetica"/>
            <w:spacing w:val="3"/>
            <w:sz w:val="21"/>
            <w:szCs w:val="21"/>
          </w:rPr>
          <w:t>Rstudio</w:t>
        </w:r>
        <w:proofErr w:type="spellEnd"/>
      </w:hyperlink>
      <w:r>
        <w:rPr>
          <w:rFonts w:ascii="Helvetica" w:hAnsi="Helvetica" w:cs="Helvetica"/>
          <w:spacing w:val="3"/>
          <w:sz w:val="21"/>
          <w:szCs w:val="21"/>
        </w:rPr>
        <w:t xml:space="preserve"> donde vamos a buscar la versión gratuita de escritorio para para el sistema operativo que estamos usando.</w:t>
      </w:r>
    </w:p>
    <w:p w14:paraId="6D9E3A74" w14:textId="77777777" w:rsidR="00000000" w:rsidRDefault="00000000">
      <w:pPr>
        <w:pStyle w:val="NormalWeb"/>
        <w:divId w:val="454833471"/>
        <w:rPr>
          <w:rFonts w:ascii="Helvetica" w:hAnsi="Helvetica" w:cs="Helvetica"/>
          <w:spacing w:val="3"/>
          <w:sz w:val="21"/>
          <w:szCs w:val="21"/>
        </w:rPr>
      </w:pPr>
      <w:ins w:id="2" w:author="Direccion De Epidemiologia" w:date="2023-12-22T12:04:00Z">
        <w:r>
          <w:rPr>
            <w:rFonts w:ascii="Helvetica" w:hAnsi="Helvetica" w:cs="Helvetica"/>
            <w:noProof/>
            <w:spacing w:val="3"/>
            <w:sz w:val="21"/>
            <w:szCs w:val="21"/>
          </w:rPr>
          <w:lastRenderedPageBreak/>
          <w:drawing>
            <wp:inline distT="0" distB="0" distL="0" distR="0" wp14:anchorId="6613F6EF" wp14:editId="48D55055">
              <wp:extent cx="5397500" cy="3159760"/>
              <wp:effectExtent l="0" t="0" r="0" b="2540"/>
              <wp:docPr id="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397500" cy="3159760"/>
                      </a:xfrm>
                      <a:prstGeom prst="rect">
                        <a:avLst/>
                      </a:prstGeom>
                      <a:noFill/>
                      <a:ln>
                        <a:noFill/>
                      </a:ln>
                    </pic:spPr>
                  </pic:pic>
                </a:graphicData>
              </a:graphic>
            </wp:inline>
          </w:drawing>
        </w:r>
      </w:ins>
    </w:p>
    <w:p w14:paraId="26CF3494" w14:textId="77777777" w:rsidR="00000000" w:rsidRDefault="00000000">
      <w:pPr>
        <w:pStyle w:val="NormalWeb"/>
        <w:divId w:val="454833471"/>
        <w:rPr>
          <w:rFonts w:ascii="Helvetica" w:hAnsi="Helvetica" w:cs="Helvetica"/>
          <w:spacing w:val="3"/>
          <w:sz w:val="21"/>
          <w:szCs w:val="21"/>
        </w:rPr>
      </w:pPr>
      <w:r>
        <w:rPr>
          <w:rFonts w:ascii="Helvetica" w:hAnsi="Helvetica" w:cs="Helvetica"/>
          <w:spacing w:val="3"/>
          <w:sz w:val="21"/>
          <w:szCs w:val="21"/>
        </w:rPr>
        <w:t xml:space="preserve">En caso de que estés usando Linux, están las instrucciones en la página de </w:t>
      </w:r>
      <w:del w:id="3" w:author="Direccion De Epidemiologia" w:date="2023-12-22T12:04:00Z">
        <w:r>
          <w:rPr>
            <w:rFonts w:ascii="Helvetica" w:hAnsi="Helvetica" w:cs="Helvetica"/>
            <w:spacing w:val="3"/>
            <w:sz w:val="21"/>
            <w:szCs w:val="21"/>
          </w:rPr>
          <w:delText>como</w:delText>
        </w:r>
      </w:del>
      <w:ins w:id="4" w:author="Direccion De Epidemiologia" w:date="2023-12-22T12:04:00Z">
        <w:r>
          <w:rPr>
            <w:rFonts w:ascii="Helvetica" w:hAnsi="Helvetica" w:cs="Helvetica"/>
            <w:spacing w:val="3"/>
            <w:sz w:val="21"/>
            <w:szCs w:val="21"/>
          </w:rPr>
          <w:t>cómo</w:t>
        </w:r>
      </w:ins>
      <w:r>
        <w:rPr>
          <w:rFonts w:ascii="Helvetica" w:hAnsi="Helvetica" w:cs="Helvetica"/>
          <w:spacing w:val="3"/>
          <w:sz w:val="21"/>
          <w:szCs w:val="21"/>
        </w:rPr>
        <w:t xml:space="preserve"> hacerlo, la versión de Windows y macOS es un ejecutable.</w:t>
      </w:r>
    </w:p>
    <w:p w14:paraId="7620E336" w14:textId="77777777" w:rsidR="00000000" w:rsidRDefault="00000000">
      <w:pPr>
        <w:pStyle w:val="NormalWeb"/>
        <w:divId w:val="454833471"/>
        <w:rPr>
          <w:rFonts w:ascii="Helvetica" w:hAnsi="Helvetica" w:cs="Helvetica"/>
          <w:spacing w:val="3"/>
          <w:sz w:val="21"/>
          <w:szCs w:val="21"/>
        </w:rPr>
      </w:pPr>
      <w:r>
        <w:rPr>
          <w:rFonts w:ascii="Helvetica" w:hAnsi="Helvetica" w:cs="Helvetica"/>
          <w:spacing w:val="3"/>
          <w:sz w:val="21"/>
          <w:szCs w:val="21"/>
        </w:rPr>
        <w:t xml:space="preserve">Luego de descargar la </w:t>
      </w:r>
      <w:del w:id="5" w:author="Direccion De Epidemiologia" w:date="2023-12-22T12:04:00Z">
        <w:r>
          <w:rPr>
            <w:rFonts w:ascii="Helvetica" w:hAnsi="Helvetica" w:cs="Helvetica"/>
            <w:spacing w:val="3"/>
            <w:sz w:val="21"/>
            <w:szCs w:val="21"/>
          </w:rPr>
          <w:delText>ultima</w:delText>
        </w:r>
      </w:del>
      <w:ins w:id="6" w:author="Direccion De Epidemiologia" w:date="2023-12-22T12:04:00Z">
        <w:r>
          <w:rPr>
            <w:rFonts w:ascii="Helvetica" w:hAnsi="Helvetica" w:cs="Helvetica"/>
            <w:spacing w:val="3"/>
            <w:sz w:val="21"/>
            <w:szCs w:val="21"/>
          </w:rPr>
          <w:t>última</w:t>
        </w:r>
      </w:ins>
      <w:r>
        <w:rPr>
          <w:rFonts w:ascii="Helvetica" w:hAnsi="Helvetica" w:cs="Helvetica"/>
          <w:spacing w:val="3"/>
          <w:sz w:val="21"/>
          <w:szCs w:val="21"/>
        </w:rPr>
        <w:t xml:space="preserve"> versión disponible procedemos a instalar </w:t>
      </w:r>
      <w:proofErr w:type="spellStart"/>
      <w:r>
        <w:rPr>
          <w:rFonts w:ascii="Helvetica" w:hAnsi="Helvetica" w:cs="Helvetica"/>
          <w:spacing w:val="3"/>
          <w:sz w:val="21"/>
          <w:szCs w:val="21"/>
        </w:rPr>
        <w:t>Rstudio</w:t>
      </w:r>
      <w:proofErr w:type="spellEnd"/>
      <w:r>
        <w:rPr>
          <w:rFonts w:ascii="Helvetica" w:hAnsi="Helvetica" w:cs="Helvetica"/>
          <w:spacing w:val="3"/>
          <w:sz w:val="21"/>
          <w:szCs w:val="21"/>
        </w:rPr>
        <w:t xml:space="preserve">, haciendo clic en el ejecutable, la instalación (en la versión de </w:t>
      </w:r>
      <w:proofErr w:type="gramStart"/>
      <w:r>
        <w:rPr>
          <w:rFonts w:ascii="Helvetica" w:hAnsi="Helvetica" w:cs="Helvetica"/>
          <w:spacing w:val="3"/>
          <w:sz w:val="21"/>
          <w:szCs w:val="21"/>
        </w:rPr>
        <w:t>Windows</w:t>
      </w:r>
      <w:proofErr w:type="gramEnd"/>
      <w:r>
        <w:rPr>
          <w:rFonts w:ascii="Helvetica" w:hAnsi="Helvetica" w:cs="Helvetica"/>
          <w:spacing w:val="3"/>
          <w:sz w:val="21"/>
          <w:szCs w:val="21"/>
        </w:rPr>
        <w:t xml:space="preserve"> por ejemplo) es muy similar a cualquier otro software que donde te pregunta el lugar donde será instalado y varias ventanas donde se ve el progreso de instalación. Si todo salió bien, es decir que se instaló sin errores, pues tendremos disponible en la barra de acceso directo y en el escritorio, (si elegimos esta opción durante la instalación) también tendremos un acceso directo.</w:t>
      </w:r>
    </w:p>
    <w:p w14:paraId="66B97977" w14:textId="77777777" w:rsidR="00000000" w:rsidRDefault="00000000">
      <w:pPr>
        <w:divId w:val="341903412"/>
        <w:rPr>
          <w:rFonts w:ascii="Helvetica" w:eastAsia="Times New Roman" w:hAnsi="Helvetica" w:cs="Helvetica"/>
          <w:spacing w:val="3"/>
          <w:sz w:val="21"/>
          <w:szCs w:val="21"/>
        </w:rPr>
      </w:pPr>
      <w:r>
        <w:rPr>
          <w:rFonts w:ascii="Helvetica" w:eastAsia="Times New Roman" w:hAnsi="Helvetica" w:cs="Helvetica"/>
          <w:noProof/>
          <w:spacing w:val="3"/>
          <w:sz w:val="21"/>
          <w:szCs w:val="21"/>
        </w:rPr>
        <w:drawing>
          <wp:inline distT="0" distB="0" distL="0" distR="0" wp14:anchorId="7475A4F7" wp14:editId="034662C4">
            <wp:extent cx="4639945" cy="1896745"/>
            <wp:effectExtent l="0" t="0" r="8255" b="8255"/>
            <wp:docPr id="24" name="Imagen 24" descr="En Windows, la barra de inicio o las aplicaciones y si se creó el acceso directo (derecha) en el escri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 Windows, la barra de inicio o las aplicaciones y si se creó el acceso directo (derecha) en el escritorio"/>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4639945" cy="1896745"/>
                    </a:xfrm>
                    <a:prstGeom prst="rect">
                      <a:avLst/>
                    </a:prstGeom>
                    <a:noFill/>
                    <a:ln>
                      <a:noFill/>
                    </a:ln>
                  </pic:spPr>
                </pic:pic>
              </a:graphicData>
            </a:graphic>
          </wp:inline>
        </w:drawing>
      </w:r>
    </w:p>
    <w:p w14:paraId="604696A8" w14:textId="77777777" w:rsidR="00000000" w:rsidRDefault="00000000">
      <w:pPr>
        <w:divId w:val="1058435257"/>
        <w:rPr>
          <w:rFonts w:ascii="Helvetica" w:eastAsia="Times New Roman" w:hAnsi="Helvetica" w:cs="Helvetica"/>
          <w:spacing w:val="3"/>
          <w:sz w:val="21"/>
          <w:szCs w:val="21"/>
        </w:rPr>
      </w:pPr>
      <w:r>
        <w:rPr>
          <w:rFonts w:ascii="Helvetica" w:eastAsia="Times New Roman" w:hAnsi="Helvetica" w:cs="Helvetica"/>
          <w:spacing w:val="3"/>
          <w:sz w:val="21"/>
          <w:szCs w:val="21"/>
        </w:rPr>
        <w:t>En Windows, la barra de inicio o las aplicaciones y si se creó el acceso directo (derecha) en el escritorio</w:t>
      </w:r>
    </w:p>
    <w:p w14:paraId="0F0E9FD9" w14:textId="77777777" w:rsidR="00000000" w:rsidRDefault="00000000">
      <w:pPr>
        <w:pStyle w:val="NormalWeb"/>
        <w:divId w:val="454833471"/>
        <w:rPr>
          <w:rFonts w:ascii="Helvetica" w:hAnsi="Helvetica" w:cs="Helvetica"/>
          <w:spacing w:val="3"/>
          <w:sz w:val="21"/>
          <w:szCs w:val="21"/>
        </w:rPr>
      </w:pPr>
      <w:r>
        <w:rPr>
          <w:rFonts w:ascii="Helvetica" w:hAnsi="Helvetica" w:cs="Helvetica"/>
          <w:spacing w:val="3"/>
          <w:sz w:val="21"/>
          <w:szCs w:val="21"/>
        </w:rPr>
        <w:t xml:space="preserve">Otro software que se debe instalar si el sistema operativo que usas es Windows es </w:t>
      </w:r>
      <w:proofErr w:type="spellStart"/>
      <w:r>
        <w:rPr>
          <w:rStyle w:val="Textoennegrita"/>
          <w:rFonts w:ascii="Helvetica" w:hAnsi="Helvetica" w:cs="Helvetica"/>
          <w:spacing w:val="3"/>
          <w:sz w:val="21"/>
          <w:szCs w:val="21"/>
        </w:rPr>
        <w:t>rtools</w:t>
      </w:r>
      <w:proofErr w:type="spellEnd"/>
      <w:r>
        <w:rPr>
          <w:rFonts w:ascii="Helvetica" w:hAnsi="Helvetica" w:cs="Helvetica"/>
          <w:spacing w:val="3"/>
          <w:sz w:val="21"/>
          <w:szCs w:val="21"/>
        </w:rPr>
        <w:t>, dado que algunos paquetes necesitan que esté instalado para funcionar de forma correcta.</w:t>
      </w:r>
    </w:p>
    <w:p w14:paraId="35C0D1C6" w14:textId="77777777" w:rsidR="00000000" w:rsidRDefault="00000000">
      <w:pPr>
        <w:pStyle w:val="NormalWeb"/>
        <w:divId w:val="454833471"/>
        <w:rPr>
          <w:rFonts w:ascii="Helvetica" w:hAnsi="Helvetica" w:cs="Helvetica"/>
          <w:spacing w:val="3"/>
          <w:sz w:val="21"/>
          <w:szCs w:val="21"/>
        </w:rPr>
      </w:pPr>
      <w:r>
        <w:rPr>
          <w:rFonts w:ascii="Helvetica" w:hAnsi="Helvetica" w:cs="Helvetica"/>
          <w:spacing w:val="3"/>
          <w:sz w:val="21"/>
          <w:szCs w:val="21"/>
        </w:rPr>
        <w:t xml:space="preserve">Este se adquiere desde la página de </w:t>
      </w:r>
      <w:hyperlink r:id="rId53" w:history="1">
        <w:r>
          <w:rPr>
            <w:rStyle w:val="Hipervnculo"/>
            <w:rFonts w:ascii="Helvetica" w:hAnsi="Helvetica" w:cs="Helvetica"/>
            <w:spacing w:val="3"/>
            <w:sz w:val="21"/>
            <w:szCs w:val="21"/>
          </w:rPr>
          <w:t xml:space="preserve">Descarga </w:t>
        </w:r>
        <w:proofErr w:type="spellStart"/>
        <w:r>
          <w:rPr>
            <w:rStyle w:val="Hipervnculo"/>
            <w:rFonts w:ascii="Helvetica" w:hAnsi="Helvetica" w:cs="Helvetica"/>
            <w:spacing w:val="3"/>
            <w:sz w:val="21"/>
            <w:szCs w:val="21"/>
          </w:rPr>
          <w:t>rtools</w:t>
        </w:r>
        <w:proofErr w:type="spellEnd"/>
      </w:hyperlink>
      <w:r>
        <w:rPr>
          <w:rFonts w:ascii="Helvetica" w:hAnsi="Helvetica" w:cs="Helvetica"/>
          <w:spacing w:val="3"/>
          <w:sz w:val="21"/>
          <w:szCs w:val="21"/>
        </w:rPr>
        <w:t xml:space="preserve"> y elige la versión más reciente y descarga el formato ejecutable (termina en “</w:t>
      </w:r>
      <w:proofErr w:type="spellStart"/>
      <w:r>
        <w:rPr>
          <w:rFonts w:ascii="Helvetica" w:hAnsi="Helvetica" w:cs="Helvetica"/>
          <w:spacing w:val="3"/>
          <w:sz w:val="21"/>
          <w:szCs w:val="21"/>
        </w:rPr>
        <w:t>installer</w:t>
      </w:r>
      <w:proofErr w:type="spellEnd"/>
      <w:r>
        <w:rPr>
          <w:rFonts w:ascii="Helvetica" w:hAnsi="Helvetica" w:cs="Helvetica"/>
          <w:spacing w:val="3"/>
          <w:sz w:val="21"/>
          <w:szCs w:val="21"/>
        </w:rPr>
        <w:t xml:space="preserve">”) en cualquier unidad de almacenamiento. Su instalación </w:t>
      </w:r>
      <w:ins w:id="7" w:author="Direccion De Epidemiologia" w:date="2023-12-22T12:08:00Z">
        <w:r>
          <w:rPr>
            <w:rFonts w:ascii="Helvetica" w:hAnsi="Helvetica" w:cs="Helvetica"/>
            <w:spacing w:val="3"/>
            <w:sz w:val="21"/>
            <w:szCs w:val="21"/>
          </w:rPr>
          <w:t xml:space="preserve">es </w:t>
        </w:r>
      </w:ins>
      <w:r>
        <w:rPr>
          <w:rFonts w:ascii="Helvetica" w:hAnsi="Helvetica" w:cs="Helvetica"/>
          <w:spacing w:val="3"/>
          <w:sz w:val="21"/>
          <w:szCs w:val="21"/>
        </w:rPr>
        <w:t xml:space="preserve">sencilla, solo </w:t>
      </w:r>
      <w:ins w:id="8" w:author="Direccion De Epidemiologia" w:date="2023-12-22T12:08:00Z">
        <w:r>
          <w:rPr>
            <w:rFonts w:ascii="Helvetica" w:hAnsi="Helvetica" w:cs="Helvetica"/>
            <w:spacing w:val="3"/>
            <w:sz w:val="21"/>
            <w:szCs w:val="21"/>
          </w:rPr>
          <w:t xml:space="preserve">debe </w:t>
        </w:r>
      </w:ins>
      <w:r>
        <w:rPr>
          <w:rFonts w:ascii="Helvetica" w:hAnsi="Helvetica" w:cs="Helvetica"/>
          <w:spacing w:val="3"/>
          <w:sz w:val="21"/>
          <w:szCs w:val="21"/>
        </w:rPr>
        <w:t>ejecutar el programa y hacer clic en siguiente las veces que sea necesario.</w:t>
      </w:r>
    </w:p>
    <w:p w14:paraId="413C69A1" w14:textId="77777777" w:rsidR="00000000" w:rsidRDefault="00000000">
      <w:pPr>
        <w:divId w:val="477037912"/>
        <w:rPr>
          <w:rFonts w:ascii="Helvetica" w:eastAsia="Times New Roman" w:hAnsi="Helvetica" w:cs="Helvetica"/>
          <w:spacing w:val="3"/>
          <w:sz w:val="21"/>
          <w:szCs w:val="21"/>
        </w:rPr>
      </w:pPr>
      <w:r>
        <w:rPr>
          <w:rFonts w:ascii="Helvetica" w:eastAsia="Times New Roman" w:hAnsi="Helvetica" w:cs="Helvetica"/>
          <w:noProof/>
          <w:spacing w:val="3"/>
          <w:sz w:val="21"/>
          <w:szCs w:val="21"/>
        </w:rPr>
        <w:lastRenderedPageBreak/>
        <w:drawing>
          <wp:inline distT="0" distB="0" distL="0" distR="0" wp14:anchorId="45AD1104" wp14:editId="3E47BA17">
            <wp:extent cx="10604500" cy="6032500"/>
            <wp:effectExtent l="0" t="0" r="6350" b="6350"/>
            <wp:docPr id="23" name="Imagen 23" descr="Busca esta version señalada en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sca esta version señalada en la imagen"/>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10604500" cy="6032500"/>
                    </a:xfrm>
                    <a:prstGeom prst="rect">
                      <a:avLst/>
                    </a:prstGeom>
                    <a:noFill/>
                    <a:ln>
                      <a:noFill/>
                    </a:ln>
                  </pic:spPr>
                </pic:pic>
              </a:graphicData>
            </a:graphic>
          </wp:inline>
        </w:drawing>
      </w:r>
    </w:p>
    <w:p w14:paraId="1B72A3E4" w14:textId="77777777" w:rsidR="00000000" w:rsidRDefault="00000000">
      <w:pPr>
        <w:divId w:val="1062481093"/>
        <w:rPr>
          <w:rFonts w:ascii="Helvetica" w:eastAsia="Times New Roman" w:hAnsi="Helvetica" w:cs="Helvetica"/>
          <w:spacing w:val="3"/>
          <w:sz w:val="21"/>
          <w:szCs w:val="21"/>
        </w:rPr>
      </w:pPr>
      <w:r>
        <w:rPr>
          <w:rFonts w:ascii="Helvetica" w:eastAsia="Times New Roman" w:hAnsi="Helvetica" w:cs="Helvetica"/>
          <w:spacing w:val="3"/>
          <w:sz w:val="21"/>
          <w:szCs w:val="21"/>
        </w:rPr>
        <w:t xml:space="preserve">Busca esta </w:t>
      </w:r>
      <w:del w:id="9" w:author="Direccion De Epidemiologia" w:date="2023-12-22T12:10:00Z">
        <w:r>
          <w:rPr>
            <w:rFonts w:ascii="Helvetica" w:eastAsia="Times New Roman" w:hAnsi="Helvetica" w:cs="Helvetica"/>
            <w:spacing w:val="3"/>
            <w:sz w:val="21"/>
            <w:szCs w:val="21"/>
          </w:rPr>
          <w:delText>version</w:delText>
        </w:r>
      </w:del>
      <w:ins w:id="10" w:author="Direccion De Epidemiologia" w:date="2023-12-22T12:10:00Z">
        <w:r>
          <w:rPr>
            <w:rFonts w:ascii="Helvetica" w:eastAsia="Times New Roman" w:hAnsi="Helvetica" w:cs="Helvetica"/>
            <w:spacing w:val="3"/>
            <w:sz w:val="21"/>
            <w:szCs w:val="21"/>
          </w:rPr>
          <w:t>versión</w:t>
        </w:r>
      </w:ins>
      <w:r>
        <w:rPr>
          <w:rFonts w:ascii="Helvetica" w:eastAsia="Times New Roman" w:hAnsi="Helvetica" w:cs="Helvetica"/>
          <w:spacing w:val="3"/>
          <w:sz w:val="21"/>
          <w:szCs w:val="21"/>
        </w:rPr>
        <w:t xml:space="preserve"> señalada en la imagen</w:t>
      </w:r>
    </w:p>
    <w:p w14:paraId="180628B7" w14:textId="77777777" w:rsidR="00000000" w:rsidRDefault="00000000">
      <w:pPr>
        <w:pStyle w:val="Ttulo2"/>
        <w:divId w:val="510333747"/>
        <w:rPr>
          <w:rFonts w:ascii="Helvetica" w:eastAsia="Times New Roman" w:hAnsi="Helvetica" w:cs="Helvetica"/>
          <w:spacing w:val="3"/>
        </w:rPr>
      </w:pPr>
      <w:r>
        <w:rPr>
          <w:rStyle w:val="header-section-number1"/>
          <w:rFonts w:ascii="Helvetica" w:eastAsia="Times New Roman" w:hAnsi="Helvetica" w:cs="Helvetica"/>
          <w:spacing w:val="3"/>
        </w:rPr>
        <w:t>2.2</w:t>
      </w:r>
      <w:r>
        <w:rPr>
          <w:rFonts w:ascii="Helvetica" w:eastAsia="Times New Roman" w:hAnsi="Helvetica" w:cs="Helvetica"/>
          <w:spacing w:val="3"/>
        </w:rPr>
        <w:t xml:space="preserve"> Interfaz de </w:t>
      </w:r>
      <w:proofErr w:type="spellStart"/>
      <w:r>
        <w:rPr>
          <w:rFonts w:ascii="Helvetica" w:eastAsia="Times New Roman" w:hAnsi="Helvetica" w:cs="Helvetica"/>
          <w:spacing w:val="3"/>
        </w:rPr>
        <w:t>Rstudio</w:t>
      </w:r>
      <w:proofErr w:type="spellEnd"/>
      <w:r>
        <w:rPr>
          <w:rFonts w:ascii="Helvetica" w:eastAsia="Times New Roman" w:hAnsi="Helvetica" w:cs="Helvetica"/>
          <w:spacing w:val="3"/>
        </w:rPr>
        <w:t>®</w:t>
      </w:r>
    </w:p>
    <w:p w14:paraId="0FF6EAE5" w14:textId="77777777" w:rsidR="00000000" w:rsidRDefault="00000000">
      <w:pPr>
        <w:pStyle w:val="NormalWeb"/>
        <w:divId w:val="510333747"/>
        <w:rPr>
          <w:rFonts w:ascii="Helvetica" w:hAnsi="Helvetica" w:cs="Helvetica"/>
          <w:spacing w:val="3"/>
          <w:sz w:val="21"/>
          <w:szCs w:val="21"/>
        </w:rPr>
      </w:pPr>
      <w:r>
        <w:rPr>
          <w:rFonts w:ascii="Helvetica" w:hAnsi="Helvetica" w:cs="Helvetica"/>
          <w:spacing w:val="3"/>
          <w:sz w:val="21"/>
          <w:szCs w:val="21"/>
        </w:rPr>
        <w:t xml:space="preserve">Para facilitar el aprendizaje y uso de R, de forma muy específica vamos a usar </w:t>
      </w:r>
      <w:proofErr w:type="spellStart"/>
      <w:r>
        <w:rPr>
          <w:rFonts w:ascii="Helvetica" w:hAnsi="Helvetica" w:cs="Helvetica"/>
          <w:spacing w:val="3"/>
          <w:sz w:val="21"/>
          <w:szCs w:val="21"/>
        </w:rPr>
        <w:t>Rstudio</w:t>
      </w:r>
      <w:proofErr w:type="spellEnd"/>
      <w:r>
        <w:rPr>
          <w:rFonts w:ascii="Helvetica" w:hAnsi="Helvetica" w:cs="Helvetica"/>
          <w:spacing w:val="3"/>
          <w:sz w:val="21"/>
          <w:szCs w:val="21"/>
        </w:rPr>
        <w:t xml:space="preserve">, que es un entorno de desarrollo integrado o IDE que tiene la gran ventaja de que hay mucha documentación sobre su uso, </w:t>
      </w:r>
      <w:ins w:id="11" w:author="Direccion De Epidemiologia" w:date="2023-12-22T12:11:00Z">
        <w:r>
          <w:rPr>
            <w:rFonts w:ascii="Helvetica" w:hAnsi="Helvetica" w:cs="Helvetica"/>
            <w:spacing w:val="3"/>
            <w:sz w:val="21"/>
            <w:szCs w:val="21"/>
          </w:rPr>
          <w:t xml:space="preserve">es </w:t>
        </w:r>
      </w:ins>
      <w:r>
        <w:rPr>
          <w:rFonts w:ascii="Helvetica" w:hAnsi="Helvetica" w:cs="Helvetica"/>
          <w:spacing w:val="3"/>
          <w:sz w:val="21"/>
          <w:szCs w:val="21"/>
        </w:rPr>
        <w:t>muy cómoda de trabajar porque nos ayuda con la escritura de los códigos</w:t>
      </w:r>
      <w:ins w:id="12" w:author="Direccion De Epidemiologia" w:date="2023-12-22T12:11:00Z">
        <w:r>
          <w:rPr>
            <w:rFonts w:ascii="Helvetica" w:hAnsi="Helvetica" w:cs="Helvetica"/>
            <w:spacing w:val="3"/>
            <w:sz w:val="21"/>
            <w:szCs w:val="21"/>
          </w:rPr>
          <w:t xml:space="preserve"> y</w:t>
        </w:r>
      </w:ins>
      <w:del w:id="13" w:author="Direccion De Epidemiologia" w:date="2023-12-22T12:11:00Z">
        <w:r>
          <w:rPr>
            <w:rFonts w:ascii="Helvetica" w:hAnsi="Helvetica" w:cs="Helvetica"/>
            <w:spacing w:val="3"/>
            <w:sz w:val="21"/>
            <w:szCs w:val="21"/>
          </w:rPr>
          <w:delText>,</w:delText>
        </w:r>
      </w:del>
      <w:r>
        <w:rPr>
          <w:rFonts w:ascii="Helvetica" w:hAnsi="Helvetica" w:cs="Helvetica"/>
          <w:spacing w:val="3"/>
          <w:sz w:val="21"/>
          <w:szCs w:val="21"/>
        </w:rPr>
        <w:t xml:space="preserve"> la organización de los archivos, tiene varios visores o paneles para ver los códigos, las salidas, los objetos cargados y otras más ayudas. </w:t>
      </w:r>
      <w:proofErr w:type="spellStart"/>
      <w:r>
        <w:rPr>
          <w:rFonts w:ascii="Helvetica" w:hAnsi="Helvetica" w:cs="Helvetica"/>
          <w:spacing w:val="3"/>
          <w:sz w:val="21"/>
          <w:szCs w:val="21"/>
        </w:rPr>
        <w:t>Rstudio</w:t>
      </w:r>
      <w:proofErr w:type="spellEnd"/>
      <w:r>
        <w:rPr>
          <w:rFonts w:ascii="Helvetica" w:hAnsi="Helvetica" w:cs="Helvetica"/>
          <w:spacing w:val="3"/>
          <w:sz w:val="21"/>
          <w:szCs w:val="21"/>
        </w:rPr>
        <w:t xml:space="preserve"> ha permitido la difusión del uso de R lo que ha permitido la propagación de su uso en todas las áreas donde se hace análisis de datos.</w:t>
      </w:r>
    </w:p>
    <w:p w14:paraId="0E9E1E6C" w14:textId="77777777" w:rsidR="00000000" w:rsidRDefault="00000000">
      <w:pPr>
        <w:divId w:val="573930462"/>
        <w:rPr>
          <w:rFonts w:ascii="Helvetica" w:eastAsia="Times New Roman" w:hAnsi="Helvetica" w:cs="Helvetica"/>
          <w:spacing w:val="3"/>
          <w:sz w:val="21"/>
          <w:szCs w:val="21"/>
        </w:rPr>
      </w:pPr>
      <w:r>
        <w:rPr>
          <w:rFonts w:ascii="Helvetica" w:eastAsia="Times New Roman" w:hAnsi="Helvetica" w:cs="Helvetica"/>
          <w:noProof/>
          <w:spacing w:val="3"/>
          <w:sz w:val="21"/>
          <w:szCs w:val="21"/>
        </w:rPr>
        <w:lastRenderedPageBreak/>
        <w:drawing>
          <wp:inline distT="0" distB="0" distL="0" distR="0" wp14:anchorId="6301D6CB" wp14:editId="60BAE9BC">
            <wp:extent cx="6114415" cy="3630295"/>
            <wp:effectExtent l="0" t="0" r="635" b="8255"/>
            <wp:docPr id="22" name="Imagen 22" descr="En esta imagen podemos ver los 4 paneles principales y el menú de la interfaz de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 esta imagen podemos ver los 4 paneles principales y el menú de la interfaz de Rstudio"/>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114415" cy="3630295"/>
                    </a:xfrm>
                    <a:prstGeom prst="rect">
                      <a:avLst/>
                    </a:prstGeom>
                    <a:noFill/>
                    <a:ln>
                      <a:noFill/>
                    </a:ln>
                  </pic:spPr>
                </pic:pic>
              </a:graphicData>
            </a:graphic>
          </wp:inline>
        </w:drawing>
      </w:r>
    </w:p>
    <w:p w14:paraId="589A2779" w14:textId="77777777" w:rsidR="00000000" w:rsidRDefault="00000000">
      <w:pPr>
        <w:divId w:val="202443881"/>
        <w:rPr>
          <w:rFonts w:ascii="Helvetica" w:eastAsia="Times New Roman" w:hAnsi="Helvetica" w:cs="Helvetica"/>
          <w:spacing w:val="3"/>
          <w:sz w:val="21"/>
          <w:szCs w:val="21"/>
        </w:rPr>
      </w:pPr>
      <w:r>
        <w:rPr>
          <w:rFonts w:ascii="Helvetica" w:eastAsia="Times New Roman" w:hAnsi="Helvetica" w:cs="Helvetica"/>
          <w:spacing w:val="3"/>
          <w:sz w:val="21"/>
          <w:szCs w:val="21"/>
        </w:rPr>
        <w:t xml:space="preserve">En esta imagen podemos ver los 4 paneles principales y el menú de la interfaz de </w:t>
      </w:r>
      <w:proofErr w:type="spellStart"/>
      <w:r>
        <w:rPr>
          <w:rFonts w:ascii="Helvetica" w:eastAsia="Times New Roman" w:hAnsi="Helvetica" w:cs="Helvetica"/>
          <w:spacing w:val="3"/>
          <w:sz w:val="21"/>
          <w:szCs w:val="21"/>
        </w:rPr>
        <w:t>Rstudio</w:t>
      </w:r>
      <w:proofErr w:type="spellEnd"/>
    </w:p>
    <w:p w14:paraId="2CE94538" w14:textId="77777777" w:rsidR="00000000" w:rsidRDefault="00000000">
      <w:pPr>
        <w:pStyle w:val="NormalWeb"/>
        <w:numPr>
          <w:ilvl w:val="0"/>
          <w:numId w:val="6"/>
        </w:numPr>
        <w:divId w:val="510333747"/>
        <w:rPr>
          <w:rFonts w:ascii="Helvetica" w:hAnsi="Helvetica" w:cs="Helvetica"/>
          <w:spacing w:val="3"/>
          <w:sz w:val="21"/>
          <w:szCs w:val="21"/>
        </w:rPr>
      </w:pPr>
      <w:r>
        <w:rPr>
          <w:rStyle w:val="Textoennegrita"/>
          <w:rFonts w:ascii="Helvetica" w:hAnsi="Helvetica" w:cs="Helvetica"/>
          <w:spacing w:val="3"/>
          <w:sz w:val="21"/>
          <w:szCs w:val="21"/>
        </w:rPr>
        <w:t>Panel de las rutinas:</w:t>
      </w:r>
      <w:r>
        <w:rPr>
          <w:rFonts w:ascii="Helvetica" w:hAnsi="Helvetica" w:cs="Helvetica"/>
          <w:spacing w:val="3"/>
          <w:sz w:val="21"/>
          <w:szCs w:val="21"/>
        </w:rPr>
        <w:t xml:space="preserve"> </w:t>
      </w:r>
      <w:ins w:id="14" w:author="Direccion De Epidemiologia" w:date="2023-12-22T12:14:00Z">
        <w:r>
          <w:rPr>
            <w:rFonts w:ascii="Helvetica" w:hAnsi="Helvetica" w:cs="Helvetica"/>
            <w:spacing w:val="3"/>
            <w:sz w:val="21"/>
            <w:szCs w:val="21"/>
          </w:rPr>
          <w:t>E</w:t>
        </w:r>
      </w:ins>
      <w:del w:id="15" w:author="Direccion De Epidemiologia" w:date="2023-12-22T12:14:00Z">
        <w:r>
          <w:rPr>
            <w:rFonts w:ascii="Helvetica" w:hAnsi="Helvetica" w:cs="Helvetica"/>
            <w:spacing w:val="3"/>
            <w:sz w:val="21"/>
            <w:szCs w:val="21"/>
          </w:rPr>
          <w:delText>e</w:delText>
        </w:r>
      </w:del>
      <w:r>
        <w:rPr>
          <w:rFonts w:ascii="Helvetica" w:hAnsi="Helvetica" w:cs="Helvetica"/>
          <w:spacing w:val="3"/>
          <w:sz w:val="21"/>
          <w:szCs w:val="21"/>
        </w:rPr>
        <w:t xml:space="preserve">ste panel es el editor de texto donde vamos a escribir los códigos que vamos a usar (rutinas) para nuestras tareas como las tablas, los gráficos, etc., que son automáticamente ejecutadas en la consola. Cada rutina se puede guardar como un archivo (muy similar a un archivo de texto normal), la característica más importante de este panel es que nos permite ver si el código tiene errores (a veces la falta de una simple coma o un carácter </w:t>
      </w:r>
      <w:ins w:id="16" w:author="Direccion De Epidemiologia" w:date="2023-12-22T12:15:00Z">
        <w:r>
          <w:rPr>
            <w:rFonts w:ascii="Helvetica" w:hAnsi="Helvetica" w:cs="Helvetica"/>
            <w:spacing w:val="3"/>
            <w:sz w:val="21"/>
            <w:szCs w:val="21"/>
          </w:rPr>
          <w:t xml:space="preserve">y </w:t>
        </w:r>
      </w:ins>
      <w:r>
        <w:rPr>
          <w:rFonts w:ascii="Helvetica" w:hAnsi="Helvetica" w:cs="Helvetica"/>
          <w:spacing w:val="3"/>
          <w:sz w:val="21"/>
          <w:szCs w:val="21"/>
        </w:rPr>
        <w:t>nos arroja error cuando ejecutamos comandos) así como autocompletar. También facilita mucho la organización del código. Para correr una línea de código simplemente ponemos el cursor ya sea al final de la línea o principio y presionamos Ctrl+Enter o en el botón “run”</w:t>
      </w:r>
      <w:del w:id="17" w:author="Direccion De Epidemiologia" w:date="2023-12-22T12:16:00Z">
        <w:r>
          <w:rPr>
            <w:rFonts w:ascii="Helvetica" w:hAnsi="Helvetica" w:cs="Helvetica"/>
            <w:spacing w:val="3"/>
            <w:sz w:val="21"/>
            <w:szCs w:val="21"/>
          </w:rPr>
          <w:delText xml:space="preserve"> </w:delText>
        </w:r>
      </w:del>
      <w:r>
        <w:rPr>
          <w:rFonts w:ascii="Helvetica" w:hAnsi="Helvetica" w:cs="Helvetica"/>
          <w:spacing w:val="3"/>
          <w:sz w:val="21"/>
          <w:szCs w:val="21"/>
        </w:rPr>
        <w:t>; para ejecutar la rutina completa, hacemos clic en el botón “source”, más adelante veremos ejemplos.</w:t>
      </w:r>
    </w:p>
    <w:p w14:paraId="41DE49A5" w14:textId="77777777" w:rsidR="00000000" w:rsidRDefault="00000000">
      <w:pPr>
        <w:pStyle w:val="NormalWeb"/>
        <w:numPr>
          <w:ilvl w:val="0"/>
          <w:numId w:val="6"/>
        </w:numPr>
        <w:divId w:val="510333747"/>
        <w:rPr>
          <w:rFonts w:ascii="Helvetica" w:hAnsi="Helvetica" w:cs="Helvetica"/>
          <w:spacing w:val="3"/>
          <w:sz w:val="21"/>
          <w:szCs w:val="21"/>
        </w:rPr>
      </w:pPr>
      <w:r>
        <w:rPr>
          <w:rStyle w:val="Textoennegrita"/>
          <w:rFonts w:ascii="Helvetica" w:hAnsi="Helvetica" w:cs="Helvetica"/>
          <w:spacing w:val="3"/>
          <w:sz w:val="21"/>
          <w:szCs w:val="21"/>
        </w:rPr>
        <w:t>Panel del ambiente</w:t>
      </w:r>
      <w:r>
        <w:rPr>
          <w:rFonts w:ascii="Helvetica" w:hAnsi="Helvetica" w:cs="Helvetica"/>
          <w:spacing w:val="3"/>
          <w:sz w:val="21"/>
          <w:szCs w:val="21"/>
        </w:rPr>
        <w:t xml:space="preserve"> de trabajo </w:t>
      </w:r>
      <w:r>
        <w:rPr>
          <w:rStyle w:val="Textoennegrita"/>
          <w:rFonts w:ascii="Helvetica" w:hAnsi="Helvetica" w:cs="Helvetica"/>
          <w:spacing w:val="3"/>
          <w:sz w:val="21"/>
          <w:szCs w:val="21"/>
        </w:rPr>
        <w:t>o panel de objetos cargados:</w:t>
      </w:r>
      <w:r>
        <w:rPr>
          <w:rFonts w:ascii="Helvetica" w:hAnsi="Helvetica" w:cs="Helvetica"/>
          <w:spacing w:val="3"/>
          <w:sz w:val="21"/>
          <w:szCs w:val="21"/>
        </w:rPr>
        <w:t xml:space="preserve"> </w:t>
      </w:r>
      <w:ins w:id="18" w:author="Direccion De Epidemiologia" w:date="2023-12-22T12:17:00Z">
        <w:r>
          <w:rPr>
            <w:rFonts w:ascii="Helvetica" w:hAnsi="Helvetica" w:cs="Helvetica"/>
            <w:spacing w:val="3"/>
            <w:sz w:val="21"/>
            <w:szCs w:val="21"/>
          </w:rPr>
          <w:t>E</w:t>
        </w:r>
      </w:ins>
      <w:del w:id="19" w:author="Direccion De Epidemiologia" w:date="2023-12-22T12:17:00Z">
        <w:r>
          <w:rPr>
            <w:rFonts w:ascii="Helvetica" w:hAnsi="Helvetica" w:cs="Helvetica"/>
            <w:spacing w:val="3"/>
            <w:sz w:val="21"/>
            <w:szCs w:val="21"/>
          </w:rPr>
          <w:delText>e</w:delText>
        </w:r>
      </w:del>
      <w:r>
        <w:rPr>
          <w:rFonts w:ascii="Helvetica" w:hAnsi="Helvetica" w:cs="Helvetica"/>
          <w:spacing w:val="3"/>
          <w:sz w:val="21"/>
          <w:szCs w:val="21"/>
        </w:rPr>
        <w:t xml:space="preserve">n este panel podemos ver cuales objetos tenemos cargados en la memoria del sistema, y nos permite ver qué tipo de objeto es (un </w:t>
      </w:r>
      <w:r>
        <w:rPr>
          <w:rStyle w:val="nfasis"/>
          <w:rFonts w:ascii="Helvetica" w:hAnsi="Helvetica" w:cs="Helvetica"/>
          <w:spacing w:val="3"/>
          <w:sz w:val="21"/>
          <w:szCs w:val="21"/>
        </w:rPr>
        <w:t>dataframe</w:t>
      </w:r>
      <w:r>
        <w:rPr>
          <w:rFonts w:ascii="Helvetica" w:hAnsi="Helvetica" w:cs="Helvetica"/>
          <w:spacing w:val="3"/>
          <w:sz w:val="21"/>
          <w:szCs w:val="21"/>
        </w:rPr>
        <w:t xml:space="preserve">, un </w:t>
      </w:r>
      <w:r>
        <w:rPr>
          <w:rStyle w:val="nfasis"/>
          <w:rFonts w:ascii="Helvetica" w:hAnsi="Helvetica" w:cs="Helvetica"/>
          <w:spacing w:val="3"/>
          <w:sz w:val="21"/>
          <w:szCs w:val="21"/>
        </w:rPr>
        <w:t>vector</w:t>
      </w:r>
      <w:r>
        <w:rPr>
          <w:rFonts w:ascii="Helvetica" w:hAnsi="Helvetica" w:cs="Helvetica"/>
          <w:spacing w:val="3"/>
          <w:sz w:val="21"/>
          <w:szCs w:val="21"/>
        </w:rPr>
        <w:t xml:space="preserve">, una </w:t>
      </w:r>
      <w:r>
        <w:rPr>
          <w:rStyle w:val="nfasis"/>
          <w:rFonts w:ascii="Helvetica" w:hAnsi="Helvetica" w:cs="Helvetica"/>
          <w:spacing w:val="3"/>
          <w:sz w:val="21"/>
          <w:szCs w:val="21"/>
        </w:rPr>
        <w:t>matriz</w:t>
      </w:r>
      <w:r>
        <w:rPr>
          <w:rFonts w:ascii="Helvetica" w:hAnsi="Helvetica" w:cs="Helvetica"/>
          <w:spacing w:val="3"/>
          <w:sz w:val="21"/>
          <w:szCs w:val="21"/>
        </w:rPr>
        <w:t xml:space="preserve">, una </w:t>
      </w:r>
      <w:r>
        <w:rPr>
          <w:rStyle w:val="nfasis"/>
          <w:rFonts w:ascii="Helvetica" w:hAnsi="Helvetica" w:cs="Helvetica"/>
          <w:spacing w:val="3"/>
          <w:sz w:val="21"/>
          <w:szCs w:val="21"/>
        </w:rPr>
        <w:t>función</w:t>
      </w:r>
      <w:r>
        <w:rPr>
          <w:rFonts w:ascii="Helvetica" w:hAnsi="Helvetica" w:cs="Helvetica"/>
          <w:spacing w:val="3"/>
          <w:sz w:val="21"/>
          <w:szCs w:val="21"/>
        </w:rPr>
        <w:t>, una l</w:t>
      </w:r>
      <w:r>
        <w:rPr>
          <w:rStyle w:val="nfasis"/>
          <w:rFonts w:ascii="Helvetica" w:hAnsi="Helvetica" w:cs="Helvetica"/>
          <w:spacing w:val="3"/>
          <w:sz w:val="21"/>
          <w:szCs w:val="21"/>
        </w:rPr>
        <w:t>ista</w:t>
      </w:r>
      <w:r>
        <w:rPr>
          <w:rFonts w:ascii="Helvetica" w:hAnsi="Helvetica" w:cs="Helvetica"/>
          <w:spacing w:val="3"/>
          <w:sz w:val="21"/>
          <w:szCs w:val="21"/>
        </w:rPr>
        <w:t xml:space="preserve">) ayuda mucho </w:t>
      </w:r>
      <w:ins w:id="20" w:author="Direccion De Epidemiologia" w:date="2023-12-22T12:17:00Z">
        <w:r>
          <w:rPr>
            <w:rFonts w:ascii="Helvetica" w:hAnsi="Helvetica" w:cs="Helvetica"/>
            <w:spacing w:val="3"/>
            <w:sz w:val="21"/>
            <w:szCs w:val="21"/>
          </w:rPr>
          <w:t xml:space="preserve">a </w:t>
        </w:r>
      </w:ins>
      <w:r>
        <w:rPr>
          <w:rFonts w:ascii="Helvetica" w:hAnsi="Helvetica" w:cs="Helvetica"/>
          <w:spacing w:val="3"/>
          <w:sz w:val="21"/>
          <w:szCs w:val="21"/>
        </w:rPr>
        <w:t>seguir el trabajo que vamos realizando,</w:t>
      </w:r>
      <w:ins w:id="21" w:author="Direccion De Epidemiologia" w:date="2023-12-22T12:18:00Z">
        <w:r>
          <w:rPr>
            <w:rFonts w:ascii="Helvetica" w:hAnsi="Helvetica" w:cs="Helvetica"/>
            <w:spacing w:val="3"/>
            <w:sz w:val="21"/>
            <w:szCs w:val="21"/>
          </w:rPr>
          <w:t xml:space="preserve"> </w:t>
        </w:r>
      </w:ins>
      <w:del w:id="22" w:author="Direccion De Epidemiologia" w:date="2023-12-22T12:19:00Z">
        <w:r>
          <w:rPr>
            <w:rFonts w:ascii="Helvetica" w:hAnsi="Helvetica" w:cs="Helvetica"/>
            <w:spacing w:val="3"/>
            <w:sz w:val="21"/>
            <w:szCs w:val="21"/>
          </w:rPr>
          <w:delText xml:space="preserve"> ejemplo</w:delText>
        </w:r>
      </w:del>
      <w:ins w:id="23" w:author="Direccion De Epidemiologia" w:date="2023-12-22T12:19:00Z">
        <w:r>
          <w:rPr>
            <w:rFonts w:ascii="Helvetica" w:hAnsi="Helvetica" w:cs="Helvetica"/>
            <w:spacing w:val="3"/>
            <w:sz w:val="21"/>
            <w:szCs w:val="21"/>
          </w:rPr>
          <w:t>por ejemplo</w:t>
        </w:r>
      </w:ins>
      <w:ins w:id="24" w:author="Direccion De Epidemiologia" w:date="2023-12-22T12:18:00Z">
        <w:r>
          <w:rPr>
            <w:rFonts w:ascii="Helvetica" w:hAnsi="Helvetica" w:cs="Helvetica"/>
            <w:spacing w:val="3"/>
            <w:sz w:val="21"/>
            <w:szCs w:val="21"/>
          </w:rPr>
          <w:t>,</w:t>
        </w:r>
      </w:ins>
      <w:r>
        <w:rPr>
          <w:rFonts w:ascii="Helvetica" w:hAnsi="Helvetica" w:cs="Helvetica"/>
          <w:spacing w:val="3"/>
          <w:sz w:val="21"/>
          <w:szCs w:val="21"/>
        </w:rPr>
        <w:t xml:space="preserve"> cuando cargamos una base de datos desde un archivo de Excel en un objeto </w:t>
      </w:r>
      <w:r>
        <w:rPr>
          <w:rStyle w:val="nfasis"/>
          <w:rFonts w:ascii="Helvetica" w:hAnsi="Helvetica" w:cs="Helvetica"/>
          <w:spacing w:val="3"/>
          <w:sz w:val="21"/>
          <w:szCs w:val="21"/>
        </w:rPr>
        <w:t>dataframe</w:t>
      </w:r>
      <w:r>
        <w:rPr>
          <w:rFonts w:ascii="Helvetica" w:hAnsi="Helvetica" w:cs="Helvetica"/>
          <w:spacing w:val="3"/>
          <w:sz w:val="21"/>
          <w:szCs w:val="21"/>
        </w:rPr>
        <w:t xml:space="preserve"> podemos ver cuantas filas y variables. También a través de este panel podemos salvar la sesión de trabajo, para cuando terminamos y queremos continuar donde dejamos lo que estábamos haciendo.</w:t>
      </w:r>
    </w:p>
    <w:p w14:paraId="07BC2752" w14:textId="77777777" w:rsidR="00000000" w:rsidRDefault="00000000">
      <w:pPr>
        <w:pStyle w:val="NormalWeb"/>
        <w:numPr>
          <w:ilvl w:val="0"/>
          <w:numId w:val="6"/>
        </w:numPr>
        <w:divId w:val="510333747"/>
        <w:rPr>
          <w:rFonts w:ascii="Helvetica" w:hAnsi="Helvetica" w:cs="Helvetica"/>
          <w:spacing w:val="3"/>
          <w:sz w:val="21"/>
          <w:szCs w:val="21"/>
        </w:rPr>
      </w:pPr>
      <w:r>
        <w:rPr>
          <w:rStyle w:val="Textoennegrita"/>
          <w:rFonts w:ascii="Helvetica" w:hAnsi="Helvetica" w:cs="Helvetica"/>
          <w:spacing w:val="3"/>
          <w:sz w:val="21"/>
          <w:szCs w:val="21"/>
        </w:rPr>
        <w:t>Consola de R:</w:t>
      </w:r>
      <w:r>
        <w:rPr>
          <w:rFonts w:ascii="Helvetica" w:hAnsi="Helvetica" w:cs="Helvetica"/>
          <w:spacing w:val="3"/>
          <w:sz w:val="21"/>
          <w:szCs w:val="21"/>
        </w:rPr>
        <w:t xml:space="preserve"> </w:t>
      </w:r>
      <w:ins w:id="25" w:author="Direccion De Epidemiologia" w:date="2023-12-22T12:19:00Z">
        <w:r>
          <w:rPr>
            <w:rFonts w:ascii="Helvetica" w:hAnsi="Helvetica" w:cs="Helvetica"/>
            <w:spacing w:val="3"/>
            <w:sz w:val="21"/>
            <w:szCs w:val="21"/>
          </w:rPr>
          <w:t>E</w:t>
        </w:r>
      </w:ins>
      <w:del w:id="26" w:author="Direccion De Epidemiologia" w:date="2023-12-22T12:19:00Z">
        <w:r>
          <w:rPr>
            <w:rFonts w:ascii="Helvetica" w:hAnsi="Helvetica" w:cs="Helvetica"/>
            <w:spacing w:val="3"/>
            <w:sz w:val="21"/>
            <w:szCs w:val="21"/>
          </w:rPr>
          <w:delText>e</w:delText>
        </w:r>
      </w:del>
      <w:r>
        <w:rPr>
          <w:rFonts w:ascii="Helvetica" w:hAnsi="Helvetica" w:cs="Helvetica"/>
          <w:spacing w:val="3"/>
          <w:sz w:val="21"/>
          <w:szCs w:val="21"/>
        </w:rPr>
        <w:t>ste es el lugar donde ocurre todo, puedes directamente escribir los comandos, funciones, pero para esto tenemos el panel de las rutinas, aquí también vas a ver los mensajes de errores cuando ejecutas ya sea una rutina, un comando, por cada línea que se escribe, se presiona “</w:t>
      </w:r>
      <w:proofErr w:type="spellStart"/>
      <w:r>
        <w:rPr>
          <w:rFonts w:ascii="Helvetica" w:hAnsi="Helvetica" w:cs="Helvetica"/>
          <w:spacing w:val="3"/>
          <w:sz w:val="21"/>
          <w:szCs w:val="21"/>
        </w:rPr>
        <w:t>enter</w:t>
      </w:r>
      <w:proofErr w:type="spellEnd"/>
      <w:r>
        <w:rPr>
          <w:rFonts w:ascii="Helvetica" w:hAnsi="Helvetica" w:cs="Helvetica"/>
          <w:spacing w:val="3"/>
          <w:sz w:val="21"/>
          <w:szCs w:val="21"/>
        </w:rPr>
        <w:t xml:space="preserve">” para ejecutar los comando, la ventaja más grande en </w:t>
      </w:r>
      <w:proofErr w:type="spellStart"/>
      <w:r>
        <w:rPr>
          <w:rFonts w:ascii="Helvetica" w:hAnsi="Helvetica" w:cs="Helvetica"/>
          <w:spacing w:val="3"/>
          <w:sz w:val="21"/>
          <w:szCs w:val="21"/>
        </w:rPr>
        <w:t>Rstudio</w:t>
      </w:r>
      <w:proofErr w:type="spellEnd"/>
      <w:r>
        <w:rPr>
          <w:rFonts w:ascii="Helvetica" w:hAnsi="Helvetica" w:cs="Helvetica"/>
          <w:spacing w:val="3"/>
          <w:sz w:val="21"/>
          <w:szCs w:val="21"/>
        </w:rPr>
        <w:t xml:space="preserve"> es que </w:t>
      </w:r>
      <w:del w:id="27" w:author="Direccion De Epidemiologia" w:date="2023-12-22T12:21:00Z">
        <w:r>
          <w:rPr>
            <w:rFonts w:ascii="Helvetica" w:hAnsi="Helvetica" w:cs="Helvetica"/>
            <w:spacing w:val="3"/>
            <w:sz w:val="21"/>
            <w:szCs w:val="21"/>
          </w:rPr>
          <w:delText xml:space="preserve">hasta en la consola te </w:delText>
        </w:r>
      </w:del>
      <w:r>
        <w:rPr>
          <w:rFonts w:ascii="Helvetica" w:hAnsi="Helvetica" w:cs="Helvetica"/>
          <w:spacing w:val="3"/>
          <w:sz w:val="21"/>
          <w:szCs w:val="21"/>
        </w:rPr>
        <w:t xml:space="preserve">identifica si hay errores o comandos incompletos y </w:t>
      </w:r>
      <w:ins w:id="28" w:author="Direccion De Epidemiologia" w:date="2023-12-22T12:21:00Z">
        <w:r>
          <w:rPr>
            <w:rFonts w:ascii="Helvetica" w:hAnsi="Helvetica" w:cs="Helvetica"/>
            <w:spacing w:val="3"/>
            <w:sz w:val="21"/>
            <w:szCs w:val="21"/>
          </w:rPr>
          <w:t xml:space="preserve">los </w:t>
        </w:r>
      </w:ins>
      <w:r>
        <w:rPr>
          <w:rFonts w:ascii="Helvetica" w:hAnsi="Helvetica" w:cs="Helvetica"/>
          <w:spacing w:val="3"/>
          <w:sz w:val="21"/>
          <w:szCs w:val="21"/>
        </w:rPr>
        <w:t>autocompleta</w:t>
      </w:r>
      <w:del w:id="29" w:author="Direccion De Epidemiologia" w:date="2023-12-22T12:21:00Z">
        <w:r>
          <w:rPr>
            <w:rFonts w:ascii="Helvetica" w:hAnsi="Helvetica" w:cs="Helvetica"/>
            <w:spacing w:val="3"/>
            <w:sz w:val="21"/>
            <w:szCs w:val="21"/>
          </w:rPr>
          <w:delText>r</w:delText>
        </w:r>
      </w:del>
      <w:r>
        <w:rPr>
          <w:rFonts w:ascii="Helvetica" w:hAnsi="Helvetica" w:cs="Helvetica"/>
          <w:spacing w:val="3"/>
          <w:sz w:val="21"/>
          <w:szCs w:val="21"/>
        </w:rPr>
        <w:t>.</w:t>
      </w:r>
    </w:p>
    <w:p w14:paraId="583D293D" w14:textId="77777777" w:rsidR="00000000" w:rsidRDefault="00000000">
      <w:pPr>
        <w:pStyle w:val="NormalWeb"/>
        <w:numPr>
          <w:ilvl w:val="0"/>
          <w:numId w:val="6"/>
        </w:numPr>
        <w:divId w:val="510333747"/>
        <w:rPr>
          <w:rFonts w:ascii="Helvetica" w:hAnsi="Helvetica" w:cs="Helvetica"/>
          <w:spacing w:val="3"/>
          <w:sz w:val="21"/>
          <w:szCs w:val="21"/>
        </w:rPr>
      </w:pPr>
      <w:r>
        <w:rPr>
          <w:rStyle w:val="Textoennegrita"/>
          <w:rFonts w:ascii="Helvetica" w:hAnsi="Helvetica" w:cs="Helvetica"/>
          <w:spacing w:val="3"/>
          <w:sz w:val="21"/>
          <w:szCs w:val="21"/>
        </w:rPr>
        <w:t>Panel para archivos, visor de gráficos y de salidas:</w:t>
      </w:r>
      <w:r>
        <w:rPr>
          <w:rFonts w:ascii="Helvetica" w:hAnsi="Helvetica" w:cs="Helvetica"/>
          <w:spacing w:val="3"/>
          <w:sz w:val="21"/>
          <w:szCs w:val="21"/>
        </w:rPr>
        <w:t xml:space="preserve"> </w:t>
      </w:r>
      <w:ins w:id="30" w:author="Direccion De Epidemiologia" w:date="2023-12-22T12:22:00Z">
        <w:r>
          <w:rPr>
            <w:rFonts w:ascii="Helvetica" w:hAnsi="Helvetica" w:cs="Helvetica"/>
            <w:spacing w:val="3"/>
            <w:sz w:val="21"/>
            <w:szCs w:val="21"/>
          </w:rPr>
          <w:t>E</w:t>
        </w:r>
      </w:ins>
      <w:del w:id="31" w:author="Direccion De Epidemiologia" w:date="2023-12-22T12:22:00Z">
        <w:r>
          <w:rPr>
            <w:rFonts w:ascii="Helvetica" w:hAnsi="Helvetica" w:cs="Helvetica"/>
            <w:spacing w:val="3"/>
            <w:sz w:val="21"/>
            <w:szCs w:val="21"/>
          </w:rPr>
          <w:delText>e</w:delText>
        </w:r>
      </w:del>
      <w:r>
        <w:rPr>
          <w:rFonts w:ascii="Helvetica" w:hAnsi="Helvetica" w:cs="Helvetica"/>
          <w:spacing w:val="3"/>
          <w:sz w:val="21"/>
          <w:szCs w:val="21"/>
        </w:rPr>
        <w:t xml:space="preserve">n este panel tenemos varias ventanas donde nos permite ver los archivos disponible (muy parecido a explorador de Windows) donde podemos crear carpetas, borrar, mover, copiar archivos, también podemos definir el directorio de trabajo (vamos a ver más adelante en detalles que es el directorio o lugar de trabajo), a la derecha de archivos o file está el visor de gráficos, que podemos ampliar y poder copiar el </w:t>
      </w:r>
      <w:r>
        <w:rPr>
          <w:rFonts w:ascii="Helvetica" w:hAnsi="Helvetica" w:cs="Helvetica"/>
          <w:spacing w:val="3"/>
          <w:sz w:val="21"/>
          <w:szCs w:val="21"/>
        </w:rPr>
        <w:lastRenderedPageBreak/>
        <w:t xml:space="preserve">gráfico que se está presentando y más a la derecha está el visor de salidas, como tablas, datos en formato HTML. También en este panel está la ventana para instalar </w:t>
      </w:r>
      <w:commentRangeStart w:id="32"/>
      <w:r>
        <w:rPr>
          <w:rFonts w:ascii="Helvetica" w:hAnsi="Helvetica" w:cs="Helvetica"/>
          <w:spacing w:val="3"/>
          <w:sz w:val="21"/>
          <w:szCs w:val="21"/>
        </w:rPr>
        <w:t>paquetes (este es un término muy importante que lo veremos más adelante, los paquetes)</w:t>
      </w:r>
      <w:commentRangeEnd w:id="32"/>
      <w:r>
        <w:rPr>
          <w:rStyle w:val="Refdecomentario"/>
        </w:rPr>
        <w:commentReference w:id="32"/>
      </w:r>
      <w:r>
        <w:rPr>
          <w:rFonts w:ascii="Helvetica" w:hAnsi="Helvetica" w:cs="Helvetica"/>
          <w:spacing w:val="3"/>
          <w:sz w:val="21"/>
          <w:szCs w:val="21"/>
        </w:rPr>
        <w:t xml:space="preserve"> y la ventana de ayuda.</w:t>
      </w:r>
    </w:p>
    <w:p w14:paraId="3CE2BED8" w14:textId="77777777" w:rsidR="00000000" w:rsidRDefault="00000000">
      <w:pPr>
        <w:pStyle w:val="NormalWeb"/>
        <w:divId w:val="510333747"/>
        <w:rPr>
          <w:rFonts w:ascii="Helvetica" w:hAnsi="Helvetica" w:cs="Helvetica"/>
          <w:spacing w:val="3"/>
          <w:sz w:val="21"/>
          <w:szCs w:val="21"/>
        </w:rPr>
      </w:pPr>
      <w:r>
        <w:rPr>
          <w:rFonts w:ascii="Helvetica" w:hAnsi="Helvetica" w:cs="Helvetica"/>
          <w:spacing w:val="3"/>
          <w:sz w:val="21"/>
          <w:szCs w:val="21"/>
        </w:rPr>
        <w:t xml:space="preserve">Antes de comenzar a trabajar puedes ir familiarizándote con esta interface, dentro del menú superior, puedes entrar en la sección que dice </w:t>
      </w:r>
      <w:r>
        <w:rPr>
          <w:rStyle w:val="Textoennegrita"/>
          <w:rFonts w:ascii="Helvetica" w:hAnsi="Helvetica" w:cs="Helvetica"/>
          <w:spacing w:val="3"/>
          <w:sz w:val="21"/>
          <w:szCs w:val="21"/>
        </w:rPr>
        <w:t>“</w:t>
      </w:r>
      <w:proofErr w:type="spellStart"/>
      <w:r>
        <w:rPr>
          <w:rStyle w:val="Textoennegrita"/>
          <w:rFonts w:ascii="Helvetica" w:hAnsi="Helvetica" w:cs="Helvetica"/>
          <w:spacing w:val="3"/>
          <w:sz w:val="21"/>
          <w:szCs w:val="21"/>
        </w:rPr>
        <w:t>tools</w:t>
      </w:r>
      <w:proofErr w:type="spellEnd"/>
      <w:r>
        <w:rPr>
          <w:rStyle w:val="Textoennegrita"/>
          <w:rFonts w:ascii="Helvetica" w:hAnsi="Helvetica" w:cs="Helvetica"/>
          <w:spacing w:val="3"/>
          <w:sz w:val="21"/>
          <w:szCs w:val="21"/>
        </w:rPr>
        <w:t>”</w:t>
      </w:r>
      <w:r>
        <w:rPr>
          <w:rFonts w:ascii="Helvetica" w:hAnsi="Helvetica" w:cs="Helvetica"/>
          <w:spacing w:val="3"/>
          <w:sz w:val="21"/>
          <w:szCs w:val="21"/>
        </w:rPr>
        <w:t xml:space="preserve">, y en </w:t>
      </w:r>
      <w:r>
        <w:rPr>
          <w:rStyle w:val="Textoennegrita"/>
          <w:rFonts w:ascii="Helvetica" w:hAnsi="Helvetica" w:cs="Helvetica"/>
          <w:spacing w:val="3"/>
          <w:sz w:val="21"/>
          <w:szCs w:val="21"/>
        </w:rPr>
        <w:t xml:space="preserve">“global </w:t>
      </w:r>
      <w:proofErr w:type="spellStart"/>
      <w:r>
        <w:rPr>
          <w:rStyle w:val="Textoennegrita"/>
          <w:rFonts w:ascii="Helvetica" w:hAnsi="Helvetica" w:cs="Helvetica"/>
          <w:spacing w:val="3"/>
          <w:sz w:val="21"/>
          <w:szCs w:val="21"/>
        </w:rPr>
        <w:t>options</w:t>
      </w:r>
      <w:proofErr w:type="spellEnd"/>
      <w:r>
        <w:rPr>
          <w:rStyle w:val="Textoennegrita"/>
          <w:rFonts w:ascii="Helvetica" w:hAnsi="Helvetica" w:cs="Helvetica"/>
          <w:spacing w:val="3"/>
          <w:sz w:val="21"/>
          <w:szCs w:val="21"/>
        </w:rPr>
        <w:t>”</w:t>
      </w:r>
      <w:r>
        <w:rPr>
          <w:rFonts w:ascii="Helvetica" w:hAnsi="Helvetica" w:cs="Helvetica"/>
          <w:spacing w:val="3"/>
          <w:sz w:val="21"/>
          <w:szCs w:val="21"/>
        </w:rPr>
        <w:t xml:space="preserve"> o última opción, está la opción de cambiar el tema o color de las ventanas. (en </w:t>
      </w:r>
      <w:proofErr w:type="spellStart"/>
      <w:r>
        <w:rPr>
          <w:rFonts w:ascii="Helvetica" w:hAnsi="Helvetica" w:cs="Helvetica"/>
          <w:spacing w:val="3"/>
          <w:sz w:val="21"/>
          <w:szCs w:val="21"/>
        </w:rPr>
        <w:t>Rstudio</w:t>
      </w:r>
      <w:proofErr w:type="spellEnd"/>
      <w:r>
        <w:rPr>
          <w:rFonts w:ascii="Helvetica" w:hAnsi="Helvetica" w:cs="Helvetica"/>
          <w:spacing w:val="3"/>
          <w:sz w:val="21"/>
          <w:szCs w:val="21"/>
        </w:rPr>
        <w:t xml:space="preserve"> hay muchas opciones que a medida que vayamos avanzando se irán explicando).</w:t>
      </w:r>
    </w:p>
    <w:p w14:paraId="61C03790" w14:textId="77777777" w:rsidR="00000000" w:rsidRDefault="00000000">
      <w:pPr>
        <w:pStyle w:val="NormalWeb"/>
        <w:divId w:val="510333747"/>
        <w:rPr>
          <w:rFonts w:ascii="Helvetica" w:hAnsi="Helvetica" w:cs="Helvetica"/>
          <w:spacing w:val="3"/>
          <w:sz w:val="21"/>
          <w:szCs w:val="21"/>
        </w:rPr>
      </w:pPr>
      <w:r>
        <w:rPr>
          <w:rFonts w:ascii="Helvetica" w:hAnsi="Helvetica" w:cs="Helvetica"/>
          <w:spacing w:val="3"/>
          <w:sz w:val="21"/>
          <w:szCs w:val="21"/>
        </w:rPr>
        <w:t>En ayuda puedes encontrar los accesos directos para usar el teclado, (por ejemplo, salvar la rutina en la que estás trabajando, reiniciar R, correr toda la rutina, entre otros atajos).</w:t>
      </w:r>
    </w:p>
    <w:p w14:paraId="26207A03" w14:textId="77777777" w:rsidR="00000000" w:rsidRDefault="00000000">
      <w:pPr>
        <w:divId w:val="485246550"/>
        <w:rPr>
          <w:rFonts w:ascii="Helvetica" w:eastAsia="Times New Roman" w:hAnsi="Helvetica" w:cs="Helvetica"/>
          <w:spacing w:val="3"/>
          <w:sz w:val="21"/>
          <w:szCs w:val="21"/>
        </w:rPr>
      </w:pPr>
      <w:r>
        <w:rPr>
          <w:rFonts w:ascii="Helvetica" w:eastAsia="Times New Roman" w:hAnsi="Helvetica" w:cs="Helvetica"/>
          <w:noProof/>
          <w:spacing w:val="3"/>
          <w:sz w:val="21"/>
          <w:szCs w:val="21"/>
        </w:rPr>
        <w:drawing>
          <wp:inline distT="0" distB="0" distL="0" distR="0" wp14:anchorId="46F591BE" wp14:editId="7DA5B8EB">
            <wp:extent cx="6776085" cy="2087880"/>
            <wp:effectExtent l="0" t="0" r="5715" b="7620"/>
            <wp:docPr id="21" name="Imagen 21" descr="Seleccionar “Tool” luego “Global Options” y en ayuda, buscar los atajos del tec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ccionar “Tool” luego “Global Options” y en ayuda, buscar los atajos del teclado"/>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776085" cy="2087880"/>
                    </a:xfrm>
                    <a:prstGeom prst="rect">
                      <a:avLst/>
                    </a:prstGeom>
                    <a:noFill/>
                    <a:ln>
                      <a:noFill/>
                    </a:ln>
                  </pic:spPr>
                </pic:pic>
              </a:graphicData>
            </a:graphic>
          </wp:inline>
        </w:drawing>
      </w:r>
    </w:p>
    <w:p w14:paraId="55E4F8E5" w14:textId="77777777" w:rsidR="00000000" w:rsidRDefault="00000000">
      <w:pPr>
        <w:divId w:val="2127919096"/>
        <w:rPr>
          <w:rFonts w:ascii="Helvetica" w:eastAsia="Times New Roman" w:hAnsi="Helvetica" w:cs="Helvetica"/>
          <w:spacing w:val="3"/>
          <w:sz w:val="21"/>
          <w:szCs w:val="21"/>
        </w:rPr>
      </w:pPr>
      <w:r>
        <w:rPr>
          <w:rFonts w:ascii="Helvetica" w:eastAsia="Times New Roman" w:hAnsi="Helvetica" w:cs="Helvetica"/>
          <w:spacing w:val="3"/>
          <w:sz w:val="21"/>
          <w:szCs w:val="21"/>
        </w:rPr>
        <w:t xml:space="preserve">Seleccionar “Tool” luego “Global </w:t>
      </w:r>
      <w:proofErr w:type="spellStart"/>
      <w:r>
        <w:rPr>
          <w:rFonts w:ascii="Helvetica" w:eastAsia="Times New Roman" w:hAnsi="Helvetica" w:cs="Helvetica"/>
          <w:spacing w:val="3"/>
          <w:sz w:val="21"/>
          <w:szCs w:val="21"/>
        </w:rPr>
        <w:t>Options</w:t>
      </w:r>
      <w:proofErr w:type="spellEnd"/>
      <w:r>
        <w:rPr>
          <w:rFonts w:ascii="Helvetica" w:eastAsia="Times New Roman" w:hAnsi="Helvetica" w:cs="Helvetica"/>
          <w:spacing w:val="3"/>
          <w:sz w:val="21"/>
          <w:szCs w:val="21"/>
        </w:rPr>
        <w:t>” y en ayuda, buscar los atajos del teclado</w:t>
      </w:r>
    </w:p>
    <w:p w14:paraId="4C2D3EFC" w14:textId="77777777" w:rsidR="00000000" w:rsidRDefault="00000000">
      <w:pPr>
        <w:pStyle w:val="NormalWeb"/>
        <w:divId w:val="510333747"/>
        <w:rPr>
          <w:rFonts w:ascii="Helvetica" w:hAnsi="Helvetica" w:cs="Helvetica"/>
          <w:spacing w:val="3"/>
          <w:sz w:val="21"/>
          <w:szCs w:val="21"/>
        </w:rPr>
      </w:pPr>
      <w:r>
        <w:rPr>
          <w:rFonts w:ascii="Helvetica" w:hAnsi="Helvetica" w:cs="Helvetica"/>
          <w:spacing w:val="3"/>
          <w:sz w:val="21"/>
          <w:szCs w:val="21"/>
        </w:rPr>
        <w:t xml:space="preserve">Si el paquete no está disponible en </w:t>
      </w:r>
      <w:commentRangeStart w:id="33"/>
      <w:r>
        <w:rPr>
          <w:rFonts w:ascii="Helvetica" w:hAnsi="Helvetica" w:cs="Helvetica"/>
          <w:spacing w:val="3"/>
          <w:sz w:val="21"/>
          <w:szCs w:val="21"/>
        </w:rPr>
        <w:t>CRAN</w:t>
      </w:r>
      <w:commentRangeEnd w:id="33"/>
      <w:r>
        <w:rPr>
          <w:rStyle w:val="Refdecomentario"/>
        </w:rPr>
        <w:commentReference w:id="33"/>
      </w:r>
      <w:r>
        <w:rPr>
          <w:rFonts w:ascii="Helvetica" w:hAnsi="Helvetica" w:cs="Helvetica"/>
          <w:spacing w:val="3"/>
          <w:sz w:val="21"/>
          <w:szCs w:val="21"/>
        </w:rPr>
        <w:t xml:space="preserve"> pero si en la web y podemos descargarlo y cambiar donde dice </w:t>
      </w:r>
      <w:r>
        <w:rPr>
          <w:rStyle w:val="Textoennegrita"/>
          <w:rFonts w:ascii="Helvetica" w:hAnsi="Helvetica" w:cs="Helvetica"/>
          <w:spacing w:val="3"/>
          <w:sz w:val="21"/>
          <w:szCs w:val="21"/>
        </w:rPr>
        <w:t>“</w:t>
      </w:r>
      <w:proofErr w:type="spellStart"/>
      <w:r>
        <w:rPr>
          <w:rStyle w:val="Textoennegrita"/>
          <w:rFonts w:ascii="Helvetica" w:hAnsi="Helvetica" w:cs="Helvetica"/>
          <w:spacing w:val="3"/>
          <w:sz w:val="21"/>
          <w:szCs w:val="21"/>
        </w:rPr>
        <w:t>install</w:t>
      </w:r>
      <w:proofErr w:type="spellEnd"/>
      <w:r>
        <w:rPr>
          <w:rStyle w:val="Textoennegrita"/>
          <w:rFonts w:ascii="Helvetica" w:hAnsi="Helvetica" w:cs="Helvetica"/>
          <w:spacing w:val="3"/>
          <w:sz w:val="21"/>
          <w:szCs w:val="21"/>
        </w:rPr>
        <w:t xml:space="preserve"> </w:t>
      </w:r>
      <w:proofErr w:type="spellStart"/>
      <w:r>
        <w:rPr>
          <w:rStyle w:val="Textoennegrita"/>
          <w:rFonts w:ascii="Helvetica" w:hAnsi="Helvetica" w:cs="Helvetica"/>
          <w:spacing w:val="3"/>
          <w:sz w:val="21"/>
          <w:szCs w:val="21"/>
        </w:rPr>
        <w:t>from</w:t>
      </w:r>
      <w:proofErr w:type="spellEnd"/>
      <w:r>
        <w:rPr>
          <w:rStyle w:val="Textoennegrita"/>
          <w:rFonts w:ascii="Helvetica" w:hAnsi="Helvetica" w:cs="Helvetica"/>
          <w:spacing w:val="3"/>
          <w:sz w:val="21"/>
          <w:szCs w:val="21"/>
        </w:rPr>
        <w:t>”</w:t>
      </w:r>
      <w:r>
        <w:rPr>
          <w:rFonts w:ascii="Helvetica" w:hAnsi="Helvetica" w:cs="Helvetica"/>
          <w:spacing w:val="3"/>
          <w:sz w:val="21"/>
          <w:szCs w:val="21"/>
        </w:rPr>
        <w:t xml:space="preserve"> a </w:t>
      </w:r>
      <w:r>
        <w:rPr>
          <w:rStyle w:val="Textoennegrita"/>
          <w:rFonts w:ascii="Helvetica" w:hAnsi="Helvetica" w:cs="Helvetica"/>
          <w:spacing w:val="3"/>
          <w:sz w:val="21"/>
          <w:szCs w:val="21"/>
        </w:rPr>
        <w:t>“</w:t>
      </w:r>
      <w:proofErr w:type="spellStart"/>
      <w:r>
        <w:rPr>
          <w:rStyle w:val="Textoennegrita"/>
          <w:rFonts w:ascii="Helvetica" w:hAnsi="Helvetica" w:cs="Helvetica"/>
          <w:spacing w:val="3"/>
          <w:sz w:val="21"/>
          <w:szCs w:val="21"/>
        </w:rPr>
        <w:t>package</w:t>
      </w:r>
      <w:proofErr w:type="spellEnd"/>
      <w:r>
        <w:rPr>
          <w:rStyle w:val="Textoennegrita"/>
          <w:rFonts w:ascii="Helvetica" w:hAnsi="Helvetica" w:cs="Helvetica"/>
          <w:spacing w:val="3"/>
          <w:sz w:val="21"/>
          <w:szCs w:val="21"/>
        </w:rPr>
        <w:t xml:space="preserve"> archive file”</w:t>
      </w:r>
      <w:r>
        <w:rPr>
          <w:rFonts w:ascii="Helvetica" w:hAnsi="Helvetica" w:cs="Helvetica"/>
          <w:spacing w:val="3"/>
          <w:sz w:val="21"/>
          <w:szCs w:val="21"/>
        </w:rPr>
        <w:t xml:space="preserve"> y buscar en el disco duro y proceder a instalar (es muy raro que se </w:t>
      </w:r>
      <w:del w:id="34" w:author="Direccion De Epidemiologia" w:date="2023-12-22T12:27:00Z">
        <w:r>
          <w:rPr>
            <w:rFonts w:ascii="Helvetica" w:hAnsi="Helvetica" w:cs="Helvetica"/>
            <w:spacing w:val="3"/>
            <w:sz w:val="21"/>
            <w:szCs w:val="21"/>
          </w:rPr>
          <w:delText>de</w:delText>
        </w:r>
      </w:del>
      <w:ins w:id="35" w:author="Direccion De Epidemiologia" w:date="2023-12-22T12:27:00Z">
        <w:r>
          <w:rPr>
            <w:rFonts w:ascii="Helvetica" w:hAnsi="Helvetica" w:cs="Helvetica"/>
            <w:spacing w:val="3"/>
            <w:sz w:val="21"/>
            <w:szCs w:val="21"/>
          </w:rPr>
          <w:t>dé</w:t>
        </w:r>
      </w:ins>
      <w:r>
        <w:rPr>
          <w:rFonts w:ascii="Helvetica" w:hAnsi="Helvetica" w:cs="Helvetica"/>
          <w:spacing w:val="3"/>
          <w:sz w:val="21"/>
          <w:szCs w:val="21"/>
        </w:rPr>
        <w:t xml:space="preserve"> este caso y los paquetes que vamos a instalar todos están </w:t>
      </w:r>
      <w:del w:id="36" w:author="Direccion De Epidemiologia" w:date="2023-12-22T12:28:00Z">
        <w:r>
          <w:rPr>
            <w:rFonts w:ascii="Helvetica" w:hAnsi="Helvetica" w:cs="Helvetica"/>
            <w:spacing w:val="3"/>
            <w:sz w:val="21"/>
            <w:szCs w:val="21"/>
          </w:rPr>
          <w:delText>disponible</w:delText>
        </w:r>
      </w:del>
      <w:ins w:id="37" w:author="Direccion De Epidemiologia" w:date="2023-12-22T12:28:00Z">
        <w:r>
          <w:rPr>
            <w:rFonts w:ascii="Helvetica" w:hAnsi="Helvetica" w:cs="Helvetica"/>
            <w:spacing w:val="3"/>
            <w:sz w:val="21"/>
            <w:szCs w:val="21"/>
          </w:rPr>
          <w:t>disponibles</w:t>
        </w:r>
      </w:ins>
      <w:r>
        <w:rPr>
          <w:rFonts w:ascii="Helvetica" w:hAnsi="Helvetica" w:cs="Helvetica"/>
          <w:spacing w:val="3"/>
          <w:sz w:val="21"/>
          <w:szCs w:val="21"/>
        </w:rPr>
        <w:t xml:space="preserve"> en CRAN).</w:t>
      </w:r>
    </w:p>
    <w:p w14:paraId="110F45C8" w14:textId="77777777" w:rsidR="00000000" w:rsidRDefault="00000000">
      <w:pPr>
        <w:pStyle w:val="NormalWeb"/>
        <w:divId w:val="510333747"/>
        <w:rPr>
          <w:rFonts w:ascii="Helvetica" w:hAnsi="Helvetica" w:cs="Helvetica"/>
          <w:spacing w:val="3"/>
          <w:sz w:val="21"/>
          <w:szCs w:val="21"/>
        </w:rPr>
      </w:pPr>
      <w:commentRangeStart w:id="38"/>
      <w:r>
        <w:rPr>
          <w:rFonts w:ascii="Helvetica" w:hAnsi="Helvetica" w:cs="Helvetica"/>
          <w:spacing w:val="3"/>
          <w:sz w:val="21"/>
          <w:szCs w:val="21"/>
        </w:rPr>
        <w:t xml:space="preserve">La otra forma de instalar los paquetes es directamente desde la consola o en un archivo de rutina usando el la función </w:t>
      </w:r>
      <w:proofErr w:type="spellStart"/>
      <w:proofErr w:type="gramStart"/>
      <w:r>
        <w:rPr>
          <w:rStyle w:val="nfasis"/>
          <w:rFonts w:ascii="Helvetica" w:hAnsi="Helvetica" w:cs="Helvetica"/>
          <w:b/>
          <w:bCs/>
          <w:spacing w:val="3"/>
          <w:sz w:val="21"/>
          <w:szCs w:val="21"/>
        </w:rPr>
        <w:t>install.package</w:t>
      </w:r>
      <w:proofErr w:type="spellEnd"/>
      <w:proofErr w:type="gramEnd"/>
      <w:r>
        <w:rPr>
          <w:rStyle w:val="nfasis"/>
          <w:rFonts w:ascii="Helvetica" w:hAnsi="Helvetica" w:cs="Helvetica"/>
          <w:b/>
          <w:bCs/>
          <w:spacing w:val="3"/>
          <w:sz w:val="21"/>
          <w:szCs w:val="21"/>
        </w:rPr>
        <w:t>()</w:t>
      </w:r>
      <w:r>
        <w:rPr>
          <w:rFonts w:ascii="Helvetica" w:hAnsi="Helvetica" w:cs="Helvetica"/>
          <w:spacing w:val="3"/>
          <w:sz w:val="21"/>
          <w:szCs w:val="21"/>
        </w:rPr>
        <w:t xml:space="preserve">  donde escribimos entre comillas el nombre del paquete que queremos instalar.</w:t>
      </w:r>
      <w:commentRangeEnd w:id="38"/>
      <w:r>
        <w:rPr>
          <w:rStyle w:val="Refdecomentario"/>
        </w:rPr>
        <w:commentReference w:id="38"/>
      </w:r>
    </w:p>
    <w:p w14:paraId="221446D7" w14:textId="77777777" w:rsidR="00000000" w:rsidRDefault="00000000">
      <w:pPr>
        <w:divId w:val="2060585617"/>
        <w:rPr>
          <w:rFonts w:ascii="Helvetica" w:eastAsia="Times New Roman" w:hAnsi="Helvetica" w:cs="Helvetica"/>
          <w:spacing w:val="3"/>
          <w:sz w:val="21"/>
          <w:szCs w:val="21"/>
        </w:rPr>
      </w:pPr>
      <w:r>
        <w:rPr>
          <w:rFonts w:ascii="Helvetica" w:eastAsia="Times New Roman" w:hAnsi="Helvetica" w:cs="Helvetica"/>
          <w:noProof/>
          <w:spacing w:val="3"/>
          <w:sz w:val="21"/>
          <w:szCs w:val="21"/>
        </w:rPr>
        <w:drawing>
          <wp:inline distT="0" distB="0" distL="0" distR="0" wp14:anchorId="7EEE6138" wp14:editId="59B41797">
            <wp:extent cx="4933950" cy="518795"/>
            <wp:effectExtent l="0" t="0" r="0" b="14605"/>
            <wp:docPr id="20" name="Imagen 20" descr="En esta imagen vemos en la consola la función para instalar el paquete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 esta imagen vemos en la consola la función para instalar el paquete pacman"/>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4933950" cy="518795"/>
                    </a:xfrm>
                    <a:prstGeom prst="rect">
                      <a:avLst/>
                    </a:prstGeom>
                    <a:noFill/>
                    <a:ln>
                      <a:noFill/>
                    </a:ln>
                  </pic:spPr>
                </pic:pic>
              </a:graphicData>
            </a:graphic>
          </wp:inline>
        </w:drawing>
      </w:r>
    </w:p>
    <w:p w14:paraId="1A14AD9D" w14:textId="77777777" w:rsidR="00000000" w:rsidRDefault="00000000">
      <w:pPr>
        <w:divId w:val="688406572"/>
        <w:rPr>
          <w:rFonts w:ascii="Helvetica" w:eastAsia="Times New Roman" w:hAnsi="Helvetica" w:cs="Helvetica"/>
          <w:spacing w:val="3"/>
          <w:sz w:val="21"/>
          <w:szCs w:val="21"/>
        </w:rPr>
      </w:pPr>
      <w:r>
        <w:rPr>
          <w:rFonts w:ascii="Helvetica" w:eastAsia="Times New Roman" w:hAnsi="Helvetica" w:cs="Helvetica"/>
          <w:spacing w:val="3"/>
          <w:sz w:val="21"/>
          <w:szCs w:val="21"/>
        </w:rPr>
        <w:t xml:space="preserve">En esta imagen vemos en la consola la función para instalar el paquete </w:t>
      </w:r>
      <w:proofErr w:type="spellStart"/>
      <w:r>
        <w:rPr>
          <w:rStyle w:val="Textoennegrita"/>
          <w:rFonts w:ascii="Helvetica" w:eastAsia="Times New Roman" w:hAnsi="Helvetica" w:cs="Helvetica"/>
          <w:spacing w:val="3"/>
          <w:sz w:val="21"/>
          <w:szCs w:val="21"/>
        </w:rPr>
        <w:t>pacman</w:t>
      </w:r>
      <w:proofErr w:type="spellEnd"/>
    </w:p>
    <w:p w14:paraId="265514B6" w14:textId="77777777" w:rsidR="00000000" w:rsidRDefault="00000000">
      <w:pPr>
        <w:pStyle w:val="NormalWeb"/>
        <w:divId w:val="510333747"/>
        <w:rPr>
          <w:rFonts w:ascii="Helvetica" w:hAnsi="Helvetica" w:cs="Helvetica"/>
          <w:spacing w:val="3"/>
          <w:sz w:val="21"/>
          <w:szCs w:val="21"/>
        </w:rPr>
      </w:pPr>
      <w:r>
        <w:rPr>
          <w:rFonts w:ascii="Helvetica" w:hAnsi="Helvetica" w:cs="Helvetica"/>
          <w:spacing w:val="3"/>
          <w:sz w:val="21"/>
          <w:szCs w:val="21"/>
        </w:rPr>
        <w:t xml:space="preserve">Entonces, luego de esta pequeña introducción sobre que es un paquete y como se instala, vamos a hacer el siguiente ejercicio de instalar varios paquetes que usaremos de forma constante en los ejercicios y tareas contenidos en este manual. Ya sea directamente en la consola (ver imagen anterior) o a través del panel de archivos vamos a instalar este paquete </w:t>
      </w:r>
      <w:r>
        <w:rPr>
          <w:rStyle w:val="Textoennegrita"/>
          <w:rFonts w:ascii="Helvetica" w:hAnsi="Helvetica" w:cs="Helvetica"/>
          <w:spacing w:val="3"/>
          <w:sz w:val="21"/>
          <w:szCs w:val="21"/>
        </w:rPr>
        <w:t>“</w:t>
      </w:r>
      <w:proofErr w:type="spellStart"/>
      <w:r>
        <w:rPr>
          <w:rStyle w:val="Textoennegrita"/>
          <w:rFonts w:ascii="Helvetica" w:hAnsi="Helvetica" w:cs="Helvetica"/>
          <w:spacing w:val="3"/>
          <w:sz w:val="21"/>
          <w:szCs w:val="21"/>
        </w:rPr>
        <w:t>pacman</w:t>
      </w:r>
      <w:proofErr w:type="spellEnd"/>
      <w:r>
        <w:rPr>
          <w:rStyle w:val="Textoennegrita"/>
          <w:rFonts w:ascii="Helvetica" w:hAnsi="Helvetica" w:cs="Helvetica"/>
          <w:spacing w:val="3"/>
          <w:sz w:val="21"/>
          <w:szCs w:val="21"/>
        </w:rPr>
        <w:t>”</w:t>
      </w:r>
      <w:r>
        <w:rPr>
          <w:rFonts w:ascii="Helvetica" w:hAnsi="Helvetica" w:cs="Helvetica"/>
          <w:spacing w:val="3"/>
          <w:sz w:val="21"/>
          <w:szCs w:val="21"/>
        </w:rPr>
        <w:t xml:space="preserve"> (Tyler </w:t>
      </w:r>
      <w:proofErr w:type="spellStart"/>
      <w:r>
        <w:rPr>
          <w:rFonts w:ascii="Helvetica" w:hAnsi="Helvetica" w:cs="Helvetica"/>
          <w:spacing w:val="3"/>
          <w:sz w:val="21"/>
          <w:szCs w:val="21"/>
        </w:rPr>
        <w:t>Rinker</w:t>
      </w:r>
      <w:proofErr w:type="spellEnd"/>
      <w:r>
        <w:rPr>
          <w:rFonts w:ascii="Helvetica" w:hAnsi="Helvetica" w:cs="Helvetica"/>
          <w:spacing w:val="3"/>
          <w:sz w:val="21"/>
          <w:szCs w:val="21"/>
        </w:rPr>
        <w:t>)</w:t>
      </w:r>
      <w:ins w:id="39" w:author="Direccion De Epidemiologia" w:date="2023-12-22T12:32:00Z">
        <w:r>
          <w:rPr>
            <w:rFonts w:ascii="Helvetica" w:hAnsi="Helvetica" w:cs="Helvetica"/>
            <w:spacing w:val="3"/>
            <w:sz w:val="21"/>
            <w:szCs w:val="21"/>
          </w:rPr>
          <w:t xml:space="preserve"> </w:t>
        </w:r>
      </w:ins>
      <w:r>
        <w:rPr>
          <w:rStyle w:val="citation"/>
          <w:rFonts w:ascii="Helvetica" w:hAnsi="Helvetica" w:cs="Helvetica"/>
          <w:spacing w:val="3"/>
          <w:sz w:val="21"/>
          <w:szCs w:val="21"/>
        </w:rPr>
        <w:t>(</w:t>
      </w:r>
      <w:hyperlink w:anchor="ref-rinker2019" w:history="1">
        <w:r>
          <w:rPr>
            <w:rStyle w:val="Textoennegrita"/>
            <w:rFonts w:ascii="Helvetica" w:hAnsi="Helvetica" w:cs="Helvetica"/>
            <w:color w:val="0000FF"/>
            <w:spacing w:val="3"/>
            <w:sz w:val="21"/>
            <w:szCs w:val="21"/>
          </w:rPr>
          <w:t>rinker2019?</w:t>
        </w:r>
      </w:hyperlink>
      <w:r>
        <w:rPr>
          <w:rStyle w:val="citation"/>
          <w:rFonts w:ascii="Helvetica" w:hAnsi="Helvetica" w:cs="Helvetica"/>
          <w:spacing w:val="3"/>
          <w:sz w:val="21"/>
          <w:szCs w:val="21"/>
        </w:rPr>
        <w:t>)</w:t>
      </w:r>
      <w:r>
        <w:rPr>
          <w:rFonts w:ascii="Helvetica" w:hAnsi="Helvetica" w:cs="Helvetica"/>
          <w:spacing w:val="3"/>
          <w:sz w:val="21"/>
          <w:szCs w:val="21"/>
        </w:rPr>
        <w:t xml:space="preserve"> que es un paquete para manejar paquetes y nos ahorra muchos pasos (ejemplo detecta si un paquete necesario está instalado o no, y procede a instalarlo) y ayuda a instalar paquetes desde otras fuentes alternativas a CRAN. Después de instalarlo podemos ver en la consola el mensaje de que se instaló correctamente </w:t>
      </w:r>
      <w:r>
        <w:rPr>
          <w:rStyle w:val="Textoennegrita"/>
          <w:rFonts w:ascii="Helvetica" w:hAnsi="Helvetica" w:cs="Helvetica"/>
          <w:spacing w:val="3"/>
          <w:sz w:val="21"/>
          <w:szCs w:val="21"/>
        </w:rPr>
        <w:t>(</w:t>
      </w:r>
      <w:proofErr w:type="spellStart"/>
      <w:r>
        <w:rPr>
          <w:rStyle w:val="nfasis"/>
          <w:rFonts w:ascii="Helvetica" w:hAnsi="Helvetica" w:cs="Helvetica"/>
          <w:b/>
          <w:bCs/>
          <w:spacing w:val="3"/>
          <w:sz w:val="21"/>
          <w:szCs w:val="21"/>
        </w:rPr>
        <w:t>package</w:t>
      </w:r>
      <w:proofErr w:type="spellEnd"/>
      <w:r>
        <w:rPr>
          <w:rStyle w:val="nfasis"/>
          <w:rFonts w:ascii="Helvetica" w:hAnsi="Helvetica" w:cs="Helvetica"/>
          <w:b/>
          <w:bCs/>
          <w:spacing w:val="3"/>
          <w:sz w:val="21"/>
          <w:szCs w:val="21"/>
        </w:rPr>
        <w:t xml:space="preserve"> ‘</w:t>
      </w:r>
      <w:proofErr w:type="spellStart"/>
      <w:r>
        <w:rPr>
          <w:rStyle w:val="nfasis"/>
          <w:rFonts w:ascii="Helvetica" w:hAnsi="Helvetica" w:cs="Helvetica"/>
          <w:b/>
          <w:bCs/>
          <w:spacing w:val="3"/>
          <w:sz w:val="21"/>
          <w:szCs w:val="21"/>
        </w:rPr>
        <w:t>pacman</w:t>
      </w:r>
      <w:proofErr w:type="spellEnd"/>
      <w:r>
        <w:rPr>
          <w:rStyle w:val="nfasis"/>
          <w:rFonts w:ascii="Helvetica" w:hAnsi="Helvetica" w:cs="Helvetica"/>
          <w:b/>
          <w:bCs/>
          <w:spacing w:val="3"/>
          <w:sz w:val="21"/>
          <w:szCs w:val="21"/>
        </w:rPr>
        <w:t xml:space="preserve">’ </w:t>
      </w:r>
      <w:proofErr w:type="spellStart"/>
      <w:r>
        <w:rPr>
          <w:rStyle w:val="nfasis"/>
          <w:rFonts w:ascii="Helvetica" w:hAnsi="Helvetica" w:cs="Helvetica"/>
          <w:b/>
          <w:bCs/>
          <w:spacing w:val="3"/>
          <w:sz w:val="21"/>
          <w:szCs w:val="21"/>
        </w:rPr>
        <w:t>successfully</w:t>
      </w:r>
      <w:proofErr w:type="spellEnd"/>
      <w:r>
        <w:rPr>
          <w:rStyle w:val="nfasis"/>
          <w:rFonts w:ascii="Helvetica" w:hAnsi="Helvetica" w:cs="Helvetica"/>
          <w:b/>
          <w:bCs/>
          <w:spacing w:val="3"/>
          <w:sz w:val="21"/>
          <w:szCs w:val="21"/>
        </w:rPr>
        <w:t xml:space="preserve"> </w:t>
      </w:r>
      <w:proofErr w:type="spellStart"/>
      <w:r>
        <w:rPr>
          <w:rStyle w:val="nfasis"/>
          <w:rFonts w:ascii="Helvetica" w:hAnsi="Helvetica" w:cs="Helvetica"/>
          <w:b/>
          <w:bCs/>
          <w:spacing w:val="3"/>
          <w:sz w:val="21"/>
          <w:szCs w:val="21"/>
        </w:rPr>
        <w:t>unpacked</w:t>
      </w:r>
      <w:proofErr w:type="spellEnd"/>
      <w:r>
        <w:rPr>
          <w:rStyle w:val="nfasis"/>
          <w:rFonts w:ascii="Helvetica" w:hAnsi="Helvetica" w:cs="Helvetica"/>
          <w:b/>
          <w:bCs/>
          <w:spacing w:val="3"/>
          <w:sz w:val="21"/>
          <w:szCs w:val="21"/>
        </w:rPr>
        <w:t xml:space="preserve"> and MD5 </w:t>
      </w:r>
      <w:proofErr w:type="spellStart"/>
      <w:r>
        <w:rPr>
          <w:rStyle w:val="nfasis"/>
          <w:rFonts w:ascii="Helvetica" w:hAnsi="Helvetica" w:cs="Helvetica"/>
          <w:b/>
          <w:bCs/>
          <w:spacing w:val="3"/>
          <w:sz w:val="21"/>
          <w:szCs w:val="21"/>
        </w:rPr>
        <w:t>sums</w:t>
      </w:r>
      <w:proofErr w:type="spellEnd"/>
      <w:r>
        <w:rPr>
          <w:rStyle w:val="nfasis"/>
          <w:rFonts w:ascii="Helvetica" w:hAnsi="Helvetica" w:cs="Helvetica"/>
          <w:b/>
          <w:bCs/>
          <w:spacing w:val="3"/>
          <w:sz w:val="21"/>
          <w:szCs w:val="21"/>
        </w:rPr>
        <w:t xml:space="preserve"> </w:t>
      </w:r>
      <w:proofErr w:type="spellStart"/>
      <w:r>
        <w:rPr>
          <w:rStyle w:val="nfasis"/>
          <w:rFonts w:ascii="Helvetica" w:hAnsi="Helvetica" w:cs="Helvetica"/>
          <w:b/>
          <w:bCs/>
          <w:spacing w:val="3"/>
          <w:sz w:val="21"/>
          <w:szCs w:val="21"/>
        </w:rPr>
        <w:t>checked</w:t>
      </w:r>
      <w:proofErr w:type="spellEnd"/>
      <w:r>
        <w:rPr>
          <w:rStyle w:val="Textoennegrita"/>
          <w:rFonts w:ascii="Helvetica" w:hAnsi="Helvetica" w:cs="Helvetica"/>
          <w:spacing w:val="3"/>
          <w:sz w:val="21"/>
          <w:szCs w:val="21"/>
        </w:rPr>
        <w:t>).</w:t>
      </w:r>
    </w:p>
    <w:p w14:paraId="60E167DC" w14:textId="77777777" w:rsidR="00000000" w:rsidRDefault="00000000">
      <w:pPr>
        <w:pStyle w:val="NormalWeb"/>
        <w:divId w:val="510333747"/>
        <w:rPr>
          <w:rFonts w:ascii="Helvetica" w:hAnsi="Helvetica" w:cs="Helvetica"/>
          <w:spacing w:val="3"/>
          <w:sz w:val="21"/>
          <w:szCs w:val="21"/>
        </w:rPr>
      </w:pPr>
      <w:r>
        <w:rPr>
          <w:rFonts w:ascii="Helvetica" w:hAnsi="Helvetica" w:cs="Helvetica"/>
          <w:spacing w:val="3"/>
          <w:sz w:val="21"/>
          <w:szCs w:val="21"/>
        </w:rPr>
        <w:t>En la rutina que comenzamos hace un momento atrás vamos a hacer la siguiente tarea:</w:t>
      </w:r>
    </w:p>
    <w:p w14:paraId="425A4261" w14:textId="77777777" w:rsidR="00000000" w:rsidRDefault="00000000">
      <w:pPr>
        <w:pStyle w:val="NormalWeb"/>
        <w:divId w:val="510333747"/>
        <w:rPr>
          <w:rFonts w:ascii="Helvetica" w:hAnsi="Helvetica" w:cs="Helvetica"/>
          <w:spacing w:val="3"/>
          <w:sz w:val="21"/>
          <w:szCs w:val="21"/>
        </w:rPr>
      </w:pPr>
      <w:r>
        <w:rPr>
          <w:rFonts w:ascii="Helvetica" w:hAnsi="Helvetica" w:cs="Helvetica"/>
          <w:spacing w:val="3"/>
          <w:sz w:val="21"/>
          <w:szCs w:val="21"/>
        </w:rPr>
        <w:lastRenderedPageBreak/>
        <w:t>-escribe o copia y pega el siguiente comando (recuerda, para ejecutar un comando o varios selecciona estos y presiona Ctrl+Enter o clic en “Run”):</w:t>
      </w:r>
    </w:p>
    <w:p w14:paraId="1BB16CD1" w14:textId="77777777" w:rsidR="00000000" w:rsidRPr="00BC7BEE" w:rsidRDefault="00000000">
      <w:pPr>
        <w:pStyle w:val="HTMLconformatoprevio"/>
        <w:divId w:val="1299191045"/>
        <w:rPr>
          <w:rStyle w:val="CdigoHTML"/>
          <w:lang w:val="en-US"/>
          <w:rPrChange w:id="40" w:author="Direccion De Epidemiologia" w:date="2024-01-04T11:43:00Z">
            <w:rPr>
              <w:rStyle w:val="CdigoHTML"/>
            </w:rPr>
          </w:rPrChange>
        </w:rPr>
      </w:pPr>
      <w:proofErr w:type="spellStart"/>
      <w:proofErr w:type="gramStart"/>
      <w:r>
        <w:rPr>
          <w:rStyle w:val="CdigoHTML"/>
          <w:spacing w:val="3"/>
          <w:sz w:val="21"/>
          <w:szCs w:val="21"/>
          <w:lang w:val="en-US"/>
        </w:rPr>
        <w:t>pacman</w:t>
      </w:r>
      <w:proofErr w:type="spellEnd"/>
      <w:r>
        <w:rPr>
          <w:rStyle w:val="sc1"/>
          <w:spacing w:val="3"/>
          <w:sz w:val="21"/>
          <w:szCs w:val="21"/>
          <w:lang w:val="en-US"/>
        </w:rPr>
        <w:t>::</w:t>
      </w:r>
      <w:proofErr w:type="spellStart"/>
      <w:proofErr w:type="gramEnd"/>
      <w:r>
        <w:rPr>
          <w:rStyle w:val="fu1"/>
          <w:spacing w:val="3"/>
          <w:sz w:val="21"/>
          <w:szCs w:val="21"/>
          <w:lang w:val="en-US"/>
        </w:rPr>
        <w:t>p_load</w:t>
      </w:r>
      <w:proofErr w:type="spellEnd"/>
      <w:r>
        <w:rPr>
          <w:rStyle w:val="CdigoHTML"/>
          <w:spacing w:val="3"/>
          <w:sz w:val="21"/>
          <w:szCs w:val="21"/>
          <w:lang w:val="en-US"/>
        </w:rPr>
        <w:t>(</w:t>
      </w:r>
      <w:r>
        <w:rPr>
          <w:rStyle w:val="st1"/>
          <w:spacing w:val="3"/>
          <w:sz w:val="21"/>
          <w:szCs w:val="21"/>
          <w:lang w:val="en-US"/>
        </w:rPr>
        <w:t>"</w:t>
      </w:r>
      <w:proofErr w:type="spellStart"/>
      <w:r>
        <w:rPr>
          <w:rStyle w:val="st1"/>
          <w:spacing w:val="3"/>
          <w:sz w:val="21"/>
          <w:szCs w:val="21"/>
          <w:lang w:val="en-US"/>
        </w:rPr>
        <w:t>tidyverse</w:t>
      </w:r>
      <w:proofErr w:type="spellEnd"/>
      <w:r>
        <w:rPr>
          <w:rStyle w:val="st1"/>
          <w:spacing w:val="3"/>
          <w:sz w:val="21"/>
          <w:szCs w:val="21"/>
          <w:lang w:val="en-US"/>
        </w:rPr>
        <w:t>"</w:t>
      </w:r>
      <w:r>
        <w:rPr>
          <w:rStyle w:val="CdigoHTML"/>
          <w:spacing w:val="3"/>
          <w:sz w:val="21"/>
          <w:szCs w:val="21"/>
          <w:lang w:val="en-US"/>
        </w:rPr>
        <w:t xml:space="preserve">, </w:t>
      </w:r>
      <w:r>
        <w:rPr>
          <w:rStyle w:val="st1"/>
          <w:spacing w:val="3"/>
          <w:sz w:val="21"/>
          <w:szCs w:val="21"/>
          <w:lang w:val="en-US"/>
        </w:rPr>
        <w:t>"janitor"</w:t>
      </w:r>
      <w:r>
        <w:rPr>
          <w:rStyle w:val="CdigoHTML"/>
          <w:spacing w:val="3"/>
          <w:sz w:val="21"/>
          <w:szCs w:val="21"/>
          <w:lang w:val="en-US"/>
        </w:rPr>
        <w:t xml:space="preserve">, </w:t>
      </w:r>
      <w:r>
        <w:rPr>
          <w:rStyle w:val="st1"/>
          <w:spacing w:val="3"/>
          <w:sz w:val="21"/>
          <w:szCs w:val="21"/>
          <w:lang w:val="en-US"/>
        </w:rPr>
        <w:t>"</w:t>
      </w:r>
      <w:proofErr w:type="spellStart"/>
      <w:r>
        <w:rPr>
          <w:rStyle w:val="st1"/>
          <w:spacing w:val="3"/>
          <w:sz w:val="21"/>
          <w:szCs w:val="21"/>
          <w:lang w:val="en-US"/>
        </w:rPr>
        <w:t>gtsummary</w:t>
      </w:r>
      <w:proofErr w:type="spellEnd"/>
      <w:r>
        <w:rPr>
          <w:rStyle w:val="st1"/>
          <w:spacing w:val="3"/>
          <w:sz w:val="21"/>
          <w:szCs w:val="21"/>
          <w:lang w:val="en-US"/>
        </w:rPr>
        <w:t>"</w:t>
      </w:r>
      <w:r>
        <w:rPr>
          <w:rStyle w:val="CdigoHTML"/>
          <w:spacing w:val="3"/>
          <w:sz w:val="21"/>
          <w:szCs w:val="21"/>
          <w:lang w:val="en-US"/>
        </w:rPr>
        <w:t xml:space="preserve">, </w:t>
      </w:r>
      <w:r>
        <w:rPr>
          <w:rStyle w:val="st1"/>
          <w:spacing w:val="3"/>
          <w:sz w:val="21"/>
          <w:szCs w:val="21"/>
          <w:lang w:val="en-US"/>
        </w:rPr>
        <w:t>"</w:t>
      </w:r>
      <w:proofErr w:type="spellStart"/>
      <w:r>
        <w:rPr>
          <w:rStyle w:val="st1"/>
          <w:spacing w:val="3"/>
          <w:sz w:val="21"/>
          <w:szCs w:val="21"/>
          <w:lang w:val="en-US"/>
        </w:rPr>
        <w:t>epikit</w:t>
      </w:r>
      <w:proofErr w:type="spellEnd"/>
      <w:r>
        <w:rPr>
          <w:rStyle w:val="st1"/>
          <w:spacing w:val="3"/>
          <w:sz w:val="21"/>
          <w:szCs w:val="21"/>
          <w:lang w:val="en-US"/>
        </w:rPr>
        <w:t>"</w:t>
      </w:r>
      <w:r>
        <w:rPr>
          <w:rStyle w:val="CdigoHTML"/>
          <w:spacing w:val="3"/>
          <w:sz w:val="21"/>
          <w:szCs w:val="21"/>
          <w:lang w:val="en-US"/>
        </w:rPr>
        <w:t>,</w:t>
      </w:r>
      <w:r>
        <w:rPr>
          <w:rStyle w:val="st1"/>
          <w:spacing w:val="3"/>
          <w:sz w:val="21"/>
          <w:szCs w:val="21"/>
          <w:lang w:val="en-US"/>
        </w:rPr>
        <w:t>"here"</w:t>
      </w:r>
      <w:r>
        <w:rPr>
          <w:rStyle w:val="CdigoHTML"/>
          <w:spacing w:val="3"/>
          <w:sz w:val="21"/>
          <w:szCs w:val="21"/>
          <w:lang w:val="en-US"/>
        </w:rPr>
        <w:t>,</w:t>
      </w:r>
    </w:p>
    <w:p w14:paraId="00A83EC9" w14:textId="77777777" w:rsidR="00000000" w:rsidRDefault="00000000">
      <w:pPr>
        <w:pStyle w:val="HTMLconformatoprevio"/>
        <w:divId w:val="1299191045"/>
        <w:rPr>
          <w:spacing w:val="3"/>
          <w:sz w:val="21"/>
          <w:szCs w:val="21"/>
          <w:lang w:val="en-US"/>
        </w:rPr>
      </w:pPr>
      <w:r>
        <w:rPr>
          <w:rStyle w:val="CdigoHTML"/>
          <w:spacing w:val="3"/>
          <w:sz w:val="21"/>
          <w:szCs w:val="21"/>
          <w:lang w:val="en-US"/>
        </w:rPr>
        <w:t xml:space="preserve">               </w:t>
      </w:r>
      <w:r>
        <w:rPr>
          <w:rStyle w:val="st1"/>
          <w:spacing w:val="3"/>
          <w:sz w:val="21"/>
          <w:szCs w:val="21"/>
          <w:lang w:val="en-US"/>
        </w:rPr>
        <w:t>"</w:t>
      </w:r>
      <w:proofErr w:type="spellStart"/>
      <w:r>
        <w:rPr>
          <w:rStyle w:val="st1"/>
          <w:spacing w:val="3"/>
          <w:sz w:val="21"/>
          <w:szCs w:val="21"/>
          <w:lang w:val="en-US"/>
        </w:rPr>
        <w:t>epitools</w:t>
      </w:r>
      <w:proofErr w:type="spellEnd"/>
      <w:r>
        <w:rPr>
          <w:rStyle w:val="st1"/>
          <w:spacing w:val="3"/>
          <w:sz w:val="21"/>
          <w:szCs w:val="21"/>
          <w:lang w:val="en-US"/>
        </w:rPr>
        <w:t>"</w:t>
      </w:r>
      <w:r>
        <w:rPr>
          <w:rStyle w:val="CdigoHTML"/>
          <w:spacing w:val="3"/>
          <w:sz w:val="21"/>
          <w:szCs w:val="21"/>
          <w:lang w:val="en-US"/>
        </w:rPr>
        <w:t xml:space="preserve">, </w:t>
      </w:r>
      <w:r>
        <w:rPr>
          <w:rStyle w:val="st1"/>
          <w:spacing w:val="3"/>
          <w:sz w:val="21"/>
          <w:szCs w:val="21"/>
          <w:lang w:val="en-US"/>
        </w:rPr>
        <w:t>"</w:t>
      </w:r>
      <w:proofErr w:type="spellStart"/>
      <w:r>
        <w:rPr>
          <w:rStyle w:val="st1"/>
          <w:spacing w:val="3"/>
          <w:sz w:val="21"/>
          <w:szCs w:val="21"/>
          <w:lang w:val="en-US"/>
        </w:rPr>
        <w:t>lubridate</w:t>
      </w:r>
      <w:proofErr w:type="spellEnd"/>
      <w:r>
        <w:rPr>
          <w:rStyle w:val="st1"/>
          <w:spacing w:val="3"/>
          <w:sz w:val="21"/>
          <w:szCs w:val="21"/>
          <w:lang w:val="en-US"/>
        </w:rPr>
        <w:t>"</w:t>
      </w:r>
      <w:r>
        <w:rPr>
          <w:rStyle w:val="CdigoHTML"/>
          <w:spacing w:val="3"/>
          <w:sz w:val="21"/>
          <w:szCs w:val="21"/>
          <w:lang w:val="en-US"/>
        </w:rPr>
        <w:t xml:space="preserve">, </w:t>
      </w:r>
      <w:r>
        <w:rPr>
          <w:rStyle w:val="st1"/>
          <w:spacing w:val="3"/>
          <w:sz w:val="21"/>
          <w:szCs w:val="21"/>
          <w:lang w:val="en-US"/>
        </w:rPr>
        <w:t>"</w:t>
      </w:r>
      <w:proofErr w:type="spellStart"/>
      <w:r>
        <w:rPr>
          <w:rStyle w:val="st1"/>
          <w:spacing w:val="3"/>
          <w:sz w:val="21"/>
          <w:szCs w:val="21"/>
          <w:lang w:val="en-US"/>
        </w:rPr>
        <w:t>openxlsx</w:t>
      </w:r>
      <w:proofErr w:type="spellEnd"/>
      <w:r>
        <w:rPr>
          <w:rStyle w:val="st1"/>
          <w:spacing w:val="3"/>
          <w:sz w:val="21"/>
          <w:szCs w:val="21"/>
          <w:lang w:val="en-US"/>
        </w:rPr>
        <w:t>"</w:t>
      </w:r>
      <w:r>
        <w:rPr>
          <w:rStyle w:val="CdigoHTML"/>
          <w:spacing w:val="3"/>
          <w:sz w:val="21"/>
          <w:szCs w:val="21"/>
          <w:lang w:val="en-US"/>
        </w:rPr>
        <w:t xml:space="preserve">, </w:t>
      </w:r>
      <w:r>
        <w:rPr>
          <w:rStyle w:val="st1"/>
          <w:spacing w:val="3"/>
          <w:sz w:val="21"/>
          <w:szCs w:val="21"/>
          <w:lang w:val="en-US"/>
        </w:rPr>
        <w:t>"</w:t>
      </w:r>
      <w:proofErr w:type="spellStart"/>
      <w:r>
        <w:rPr>
          <w:rStyle w:val="st1"/>
          <w:spacing w:val="3"/>
          <w:sz w:val="21"/>
          <w:szCs w:val="21"/>
          <w:lang w:val="en-US"/>
        </w:rPr>
        <w:t>readxl</w:t>
      </w:r>
      <w:proofErr w:type="spellEnd"/>
      <w:r>
        <w:rPr>
          <w:rStyle w:val="st1"/>
          <w:spacing w:val="3"/>
          <w:sz w:val="21"/>
          <w:szCs w:val="21"/>
          <w:lang w:val="en-US"/>
        </w:rPr>
        <w:t>"</w:t>
      </w:r>
      <w:r>
        <w:rPr>
          <w:rStyle w:val="CdigoHTML"/>
          <w:spacing w:val="3"/>
          <w:sz w:val="21"/>
          <w:szCs w:val="21"/>
          <w:lang w:val="en-US"/>
        </w:rPr>
        <w:t xml:space="preserve">, </w:t>
      </w:r>
      <w:r>
        <w:rPr>
          <w:rStyle w:val="st1"/>
          <w:spacing w:val="3"/>
          <w:sz w:val="21"/>
          <w:szCs w:val="21"/>
          <w:lang w:val="en-US"/>
        </w:rPr>
        <w:t>"</w:t>
      </w:r>
      <w:proofErr w:type="spellStart"/>
      <w:r>
        <w:rPr>
          <w:rStyle w:val="st1"/>
          <w:spacing w:val="3"/>
          <w:sz w:val="21"/>
          <w:szCs w:val="21"/>
          <w:lang w:val="en-US"/>
        </w:rPr>
        <w:t>rio</w:t>
      </w:r>
      <w:proofErr w:type="spellEnd"/>
      <w:r>
        <w:rPr>
          <w:rStyle w:val="st1"/>
          <w:spacing w:val="3"/>
          <w:sz w:val="21"/>
          <w:szCs w:val="21"/>
          <w:lang w:val="en-US"/>
        </w:rPr>
        <w:t>"</w:t>
      </w:r>
      <w:r>
        <w:rPr>
          <w:rStyle w:val="CdigoHTML"/>
          <w:spacing w:val="3"/>
          <w:sz w:val="21"/>
          <w:szCs w:val="21"/>
          <w:lang w:val="en-US"/>
        </w:rPr>
        <w:t>)</w:t>
      </w:r>
    </w:p>
    <w:p w14:paraId="517D429E" w14:textId="77777777" w:rsidR="00000000"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10333747"/>
        <w:rPr>
          <w:rFonts w:ascii="Helvetica" w:hAnsi="Helvetica" w:cs="Helvetica"/>
          <w:spacing w:val="3"/>
          <w:sz w:val="21"/>
          <w:szCs w:val="21"/>
        </w:rPr>
      </w:pPr>
      <w:r>
        <w:rPr>
          <w:rFonts w:ascii="Helvetica" w:hAnsi="Helvetica" w:cs="Helvetica"/>
          <w:spacing w:val="3"/>
          <w:sz w:val="21"/>
          <w:szCs w:val="21"/>
        </w:rPr>
        <w:t xml:space="preserve">Espera un momento si es la primera vez que se ejecuta para que así se instalen los paquetes que están en el comando. Antes de seguir quiero explicar el comando anterior, en </w:t>
      </w:r>
      <w:proofErr w:type="spellStart"/>
      <w:r>
        <w:rPr>
          <w:rFonts w:ascii="Helvetica" w:hAnsi="Helvetica" w:cs="Helvetica"/>
          <w:spacing w:val="3"/>
          <w:sz w:val="21"/>
          <w:szCs w:val="21"/>
        </w:rPr>
        <w:t>Rstudio</w:t>
      </w:r>
      <w:proofErr w:type="spellEnd"/>
      <w:r>
        <w:rPr>
          <w:rFonts w:ascii="Helvetica" w:hAnsi="Helvetica" w:cs="Helvetica"/>
          <w:spacing w:val="3"/>
          <w:sz w:val="21"/>
          <w:szCs w:val="21"/>
        </w:rPr>
        <w:t xml:space="preserve">, en el editor de rutinas o en la misma consola, cuando queremos ver las funciones o comandos disponibles en un paquete podemos escribir el nombre del paquete seguido de dos puntos nos aparecerá una ventana con un listado de dichas funciones, por ejemplo, este último comando usamos el paquete </w:t>
      </w:r>
      <w:proofErr w:type="spellStart"/>
      <w:r>
        <w:rPr>
          <w:rStyle w:val="Textoennegrita"/>
          <w:rFonts w:ascii="Helvetica" w:hAnsi="Helvetica" w:cs="Helvetica"/>
          <w:spacing w:val="3"/>
          <w:sz w:val="21"/>
          <w:szCs w:val="21"/>
        </w:rPr>
        <w:t>pacman</w:t>
      </w:r>
      <w:proofErr w:type="spellEnd"/>
      <w:r>
        <w:rPr>
          <w:rFonts w:ascii="Helvetica" w:hAnsi="Helvetica" w:cs="Helvetica"/>
          <w:spacing w:val="3"/>
          <w:sz w:val="21"/>
          <w:szCs w:val="21"/>
        </w:rPr>
        <w:t xml:space="preserve"> y dentro de este paquete usamos la función de </w:t>
      </w:r>
      <w:proofErr w:type="spellStart"/>
      <w:r>
        <w:rPr>
          <w:rStyle w:val="nfasis"/>
          <w:rFonts w:ascii="Helvetica" w:hAnsi="Helvetica" w:cs="Helvetica"/>
          <w:b/>
          <w:bCs/>
          <w:spacing w:val="3"/>
          <w:sz w:val="21"/>
          <w:szCs w:val="21"/>
        </w:rPr>
        <w:t>p_load</w:t>
      </w:r>
      <w:proofErr w:type="spellEnd"/>
      <w:r>
        <w:rPr>
          <w:rFonts w:ascii="Helvetica" w:hAnsi="Helvetica" w:cs="Helvetica"/>
          <w:spacing w:val="3"/>
          <w:sz w:val="21"/>
          <w:szCs w:val="21"/>
        </w:rPr>
        <w:t xml:space="preserve"> (para cargar paquetes, que también los instala si no están ya instalados)</w:t>
      </w:r>
    </w:p>
    <w:p w14:paraId="7E1C7F15" w14:textId="77777777" w:rsidR="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12518505"/>
        <w:rPr>
          <w:rFonts w:ascii="Helvetica" w:eastAsia="Times New Roman" w:hAnsi="Helvetica" w:cs="Helvetica"/>
          <w:spacing w:val="3"/>
          <w:sz w:val="21"/>
          <w:szCs w:val="21"/>
        </w:rPr>
      </w:pPr>
      <w:r>
        <w:rPr>
          <w:rFonts w:ascii="Helvetica" w:eastAsia="Times New Roman" w:hAnsi="Helvetica" w:cs="Helvetica"/>
          <w:noProof/>
          <w:spacing w:val="3"/>
          <w:sz w:val="21"/>
          <w:szCs w:val="21"/>
        </w:rPr>
        <w:drawing>
          <wp:inline distT="0" distB="0" distL="0" distR="0" wp14:anchorId="264448E8" wp14:editId="6CF9DE62">
            <wp:extent cx="6400800" cy="1590040"/>
            <wp:effectExtent l="0" t="0" r="0" b="0"/>
            <wp:docPr id="19" name="Imagen 19" descr="Esta es una de las funcionalidades de Rstudio que nos facilitan el trabajo , luego de escribir el nombre del paquete y dos veces dos puntos nos aparece el listado de funciones y también una ventana amarilla para ayuda de la función presionando F1 para ver en el panel de archivos, la ventana de ayuda y así ver los ejemplos de cómo usar dicha fun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ta es una de las funcionalidades de Rstudio que nos facilitan el trabajo , luego de escribir el nombre del paquete y dos veces dos puntos nos aparece el listado de funciones y también una ventana amarilla para ayuda de la función presionando F1 para ver en el panel de archivos, la ventana de ayuda y así ver los ejemplos de cómo usar dicha función."/>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400800" cy="1590040"/>
                    </a:xfrm>
                    <a:prstGeom prst="rect">
                      <a:avLst/>
                    </a:prstGeom>
                    <a:noFill/>
                    <a:ln>
                      <a:noFill/>
                    </a:ln>
                  </pic:spPr>
                </pic:pic>
              </a:graphicData>
            </a:graphic>
          </wp:inline>
        </w:drawing>
      </w:r>
    </w:p>
    <w:p w14:paraId="24ADC4EC" w14:textId="77777777" w:rsidR="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67348514"/>
        <w:rPr>
          <w:rFonts w:ascii="Helvetica" w:eastAsia="Times New Roman" w:hAnsi="Helvetica" w:cs="Helvetica"/>
          <w:spacing w:val="3"/>
          <w:sz w:val="21"/>
          <w:szCs w:val="21"/>
        </w:rPr>
      </w:pPr>
      <w:r>
        <w:rPr>
          <w:rFonts w:ascii="Helvetica" w:eastAsia="Times New Roman" w:hAnsi="Helvetica" w:cs="Helvetica"/>
          <w:spacing w:val="3"/>
          <w:sz w:val="21"/>
          <w:szCs w:val="21"/>
        </w:rPr>
        <w:t xml:space="preserve">Esta es una de las funcionalidades de </w:t>
      </w:r>
      <w:proofErr w:type="spellStart"/>
      <w:r>
        <w:rPr>
          <w:rFonts w:ascii="Helvetica" w:eastAsia="Times New Roman" w:hAnsi="Helvetica" w:cs="Helvetica"/>
          <w:spacing w:val="3"/>
          <w:sz w:val="21"/>
          <w:szCs w:val="21"/>
        </w:rPr>
        <w:t>Rstudio</w:t>
      </w:r>
      <w:proofErr w:type="spellEnd"/>
      <w:r>
        <w:rPr>
          <w:rFonts w:ascii="Helvetica" w:eastAsia="Times New Roman" w:hAnsi="Helvetica" w:cs="Helvetica"/>
          <w:spacing w:val="3"/>
          <w:sz w:val="21"/>
          <w:szCs w:val="21"/>
        </w:rPr>
        <w:t xml:space="preserve"> que nos facilitan el </w:t>
      </w:r>
      <w:proofErr w:type="gramStart"/>
      <w:r>
        <w:rPr>
          <w:rFonts w:ascii="Helvetica" w:eastAsia="Times New Roman" w:hAnsi="Helvetica" w:cs="Helvetica"/>
          <w:spacing w:val="3"/>
          <w:sz w:val="21"/>
          <w:szCs w:val="21"/>
        </w:rPr>
        <w:t>trabajo ,</w:t>
      </w:r>
      <w:proofErr w:type="gramEnd"/>
      <w:r>
        <w:rPr>
          <w:rFonts w:ascii="Helvetica" w:eastAsia="Times New Roman" w:hAnsi="Helvetica" w:cs="Helvetica"/>
          <w:spacing w:val="3"/>
          <w:sz w:val="21"/>
          <w:szCs w:val="21"/>
        </w:rPr>
        <w:t xml:space="preserve"> luego de escribir el nombre del paquete y dos veces dos puntos nos aparece el listado de funciones y también una ventana amarilla para ayuda de la función presionando F1 para ver en el panel de archivos, la ventana de ayuda y así ver los ejemplos de cómo usar dicha función.</w:t>
      </w:r>
    </w:p>
    <w:p w14:paraId="39686701" w14:textId="77777777" w:rsidR="00000000"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10333747"/>
        <w:rPr>
          <w:rFonts w:ascii="Helvetica" w:hAnsi="Helvetica" w:cs="Helvetica"/>
          <w:spacing w:val="3"/>
          <w:sz w:val="21"/>
          <w:szCs w:val="21"/>
        </w:rPr>
      </w:pPr>
      <w:r>
        <w:rPr>
          <w:rFonts w:ascii="Helvetica" w:hAnsi="Helvetica" w:cs="Helvetica"/>
          <w:spacing w:val="3"/>
          <w:sz w:val="21"/>
          <w:szCs w:val="21"/>
        </w:rPr>
        <w:t>Por ahora los paquetes que instalamos no vamos a detallarlos cada uno, sino a medida que vayamos haciendo los ejercicios vamos a ir explicando para que sirven, a través de las funciones que traen cada uno. Dentro de estos tenemos paquetes para facilitar el proceso de importar y exportar, funciones específicas para las tareas del epidemiólogo, hacer reportes y facilitar el proceso de la gestión de los datos.</w:t>
      </w:r>
    </w:p>
    <w:p w14:paraId="62938ECD" w14:textId="77777777" w:rsidR="00000000"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10333747"/>
        <w:rPr>
          <w:rFonts w:ascii="Helvetica" w:hAnsi="Helvetica" w:cs="Helvetica"/>
          <w:spacing w:val="3"/>
          <w:sz w:val="21"/>
          <w:szCs w:val="21"/>
        </w:rPr>
      </w:pPr>
      <w:r>
        <w:rPr>
          <w:rFonts w:ascii="Helvetica" w:hAnsi="Helvetica" w:cs="Helvetica"/>
          <w:spacing w:val="3"/>
          <w:sz w:val="21"/>
          <w:szCs w:val="21"/>
        </w:rPr>
        <w:t xml:space="preserve">Para ver que paquetes tenemos cargados podemos escribir en la consola </w:t>
      </w:r>
      <w:proofErr w:type="spellStart"/>
      <w:proofErr w:type="gramStart"/>
      <w:r>
        <w:rPr>
          <w:rStyle w:val="nfasis"/>
          <w:rFonts w:ascii="Helvetica" w:hAnsi="Helvetica" w:cs="Helvetica"/>
          <w:b/>
          <w:bCs/>
          <w:spacing w:val="3"/>
          <w:sz w:val="21"/>
          <w:szCs w:val="21"/>
        </w:rPr>
        <w:t>search</w:t>
      </w:r>
      <w:proofErr w:type="spellEnd"/>
      <w:r>
        <w:rPr>
          <w:rStyle w:val="nfasis"/>
          <w:rFonts w:ascii="Helvetica" w:hAnsi="Helvetica" w:cs="Helvetica"/>
          <w:b/>
          <w:bCs/>
          <w:spacing w:val="3"/>
          <w:sz w:val="21"/>
          <w:szCs w:val="21"/>
        </w:rPr>
        <w:t>(</w:t>
      </w:r>
      <w:proofErr w:type="gramEnd"/>
      <w:r>
        <w:rPr>
          <w:rStyle w:val="nfasis"/>
          <w:rFonts w:ascii="Helvetica" w:hAnsi="Helvetica" w:cs="Helvetica"/>
          <w:b/>
          <w:bCs/>
          <w:spacing w:val="3"/>
          <w:sz w:val="21"/>
          <w:szCs w:val="21"/>
        </w:rPr>
        <w:t>)</w:t>
      </w:r>
    </w:p>
    <w:p w14:paraId="51DA3041" w14:textId="77777777" w:rsidR="00000000" w:rsidRDefault="00000000">
      <w:pPr>
        <w:pStyle w:val="HTMLconformatoprevio"/>
        <w:divId w:val="1991784056"/>
        <w:rPr>
          <w:spacing w:val="3"/>
          <w:sz w:val="21"/>
          <w:szCs w:val="21"/>
          <w:lang w:val="en-US"/>
        </w:rPr>
      </w:pPr>
      <w:proofErr w:type="gramStart"/>
      <w:r>
        <w:rPr>
          <w:rStyle w:val="fu1"/>
          <w:spacing w:val="3"/>
          <w:sz w:val="21"/>
          <w:szCs w:val="21"/>
          <w:lang w:val="en-US"/>
        </w:rPr>
        <w:t>search</w:t>
      </w:r>
      <w:r>
        <w:rPr>
          <w:rStyle w:val="CdigoHTML"/>
          <w:spacing w:val="3"/>
          <w:sz w:val="21"/>
          <w:szCs w:val="21"/>
          <w:lang w:val="en-US"/>
        </w:rPr>
        <w:t>(</w:t>
      </w:r>
      <w:proofErr w:type="gramEnd"/>
      <w:r>
        <w:rPr>
          <w:rStyle w:val="CdigoHTML"/>
          <w:spacing w:val="3"/>
          <w:sz w:val="21"/>
          <w:szCs w:val="21"/>
          <w:lang w:val="en-US"/>
        </w:rPr>
        <w:t>)</w:t>
      </w:r>
    </w:p>
    <w:p w14:paraId="3A7A0907" w14:textId="77777777" w:rsidR="00000000" w:rsidRPr="00BC7BEE" w:rsidRDefault="00000000">
      <w:pPr>
        <w:pStyle w:val="HTMLconformatoprevio"/>
        <w:divId w:val="510333747"/>
        <w:rPr>
          <w:rStyle w:val="CdigoHTML"/>
          <w:sz w:val="21"/>
          <w:szCs w:val="21"/>
          <w:lang w:val="en-US"/>
          <w:rPrChange w:id="41" w:author="Direccion De Epidemiologia" w:date="2024-01-04T11:43:00Z">
            <w:rPr>
              <w:rStyle w:val="CdigoHTML"/>
              <w:sz w:val="21"/>
              <w:szCs w:val="21"/>
            </w:rPr>
          </w:rPrChange>
        </w:rPr>
      </w:pPr>
      <w:r>
        <w:rPr>
          <w:rStyle w:val="CdigoHTML"/>
          <w:spacing w:val="3"/>
          <w:sz w:val="21"/>
          <w:szCs w:val="21"/>
          <w:lang w:val="en-US"/>
        </w:rPr>
        <w:t>#</w:t>
      </w:r>
      <w:proofErr w:type="gramStart"/>
      <w:r>
        <w:rPr>
          <w:rStyle w:val="CdigoHTML"/>
          <w:spacing w:val="3"/>
          <w:sz w:val="21"/>
          <w:szCs w:val="21"/>
          <w:lang w:val="en-US"/>
        </w:rPr>
        <w:t>#  [</w:t>
      </w:r>
      <w:proofErr w:type="gramEnd"/>
      <w:r>
        <w:rPr>
          <w:rStyle w:val="CdigoHTML"/>
          <w:spacing w:val="3"/>
          <w:sz w:val="21"/>
          <w:szCs w:val="21"/>
          <w:lang w:val="en-US"/>
        </w:rPr>
        <w:t>1] ".</w:t>
      </w:r>
      <w:proofErr w:type="spellStart"/>
      <w:r>
        <w:rPr>
          <w:rStyle w:val="CdigoHTML"/>
          <w:spacing w:val="3"/>
          <w:sz w:val="21"/>
          <w:szCs w:val="21"/>
          <w:lang w:val="en-US"/>
        </w:rPr>
        <w:t>GlobalEnv</w:t>
      </w:r>
      <w:proofErr w:type="spellEnd"/>
      <w:r>
        <w:rPr>
          <w:rStyle w:val="CdigoHTML"/>
          <w:spacing w:val="3"/>
          <w:sz w:val="21"/>
          <w:szCs w:val="21"/>
          <w:lang w:val="en-US"/>
        </w:rPr>
        <w:t>"        "</w:t>
      </w:r>
      <w:proofErr w:type="spellStart"/>
      <w:r>
        <w:rPr>
          <w:rStyle w:val="CdigoHTML"/>
          <w:spacing w:val="3"/>
          <w:sz w:val="21"/>
          <w:szCs w:val="21"/>
          <w:lang w:val="en-US"/>
        </w:rPr>
        <w:t>package:rio</w:t>
      </w:r>
      <w:proofErr w:type="spellEnd"/>
      <w:r>
        <w:rPr>
          <w:rStyle w:val="CdigoHTML"/>
          <w:spacing w:val="3"/>
          <w:sz w:val="21"/>
          <w:szCs w:val="21"/>
          <w:lang w:val="en-US"/>
        </w:rPr>
        <w:t>"       "</w:t>
      </w:r>
      <w:proofErr w:type="spellStart"/>
      <w:r>
        <w:rPr>
          <w:rStyle w:val="CdigoHTML"/>
          <w:spacing w:val="3"/>
          <w:sz w:val="21"/>
          <w:szCs w:val="21"/>
          <w:lang w:val="en-US"/>
        </w:rPr>
        <w:t>package:readxl</w:t>
      </w:r>
      <w:proofErr w:type="spellEnd"/>
      <w:r>
        <w:rPr>
          <w:rStyle w:val="CdigoHTML"/>
          <w:spacing w:val="3"/>
          <w:sz w:val="21"/>
          <w:szCs w:val="21"/>
          <w:lang w:val="en-US"/>
        </w:rPr>
        <w:t xml:space="preserve">"   </w:t>
      </w:r>
    </w:p>
    <w:p w14:paraId="2A409546" w14:textId="77777777" w:rsidR="00000000" w:rsidRDefault="00000000">
      <w:pPr>
        <w:pStyle w:val="HTMLconformatoprevio"/>
        <w:divId w:val="510333747"/>
        <w:rPr>
          <w:rStyle w:val="CdigoHTML"/>
          <w:spacing w:val="3"/>
          <w:sz w:val="21"/>
          <w:szCs w:val="21"/>
          <w:lang w:val="en-US"/>
        </w:rPr>
      </w:pPr>
      <w:r>
        <w:rPr>
          <w:rStyle w:val="CdigoHTML"/>
          <w:spacing w:val="3"/>
          <w:sz w:val="21"/>
          <w:szCs w:val="21"/>
          <w:lang w:val="en-US"/>
        </w:rPr>
        <w:t>#</w:t>
      </w:r>
      <w:proofErr w:type="gramStart"/>
      <w:r>
        <w:rPr>
          <w:rStyle w:val="CdigoHTML"/>
          <w:spacing w:val="3"/>
          <w:sz w:val="21"/>
          <w:szCs w:val="21"/>
          <w:lang w:val="en-US"/>
        </w:rPr>
        <w:t>#  [</w:t>
      </w:r>
      <w:proofErr w:type="gramEnd"/>
      <w:r>
        <w:rPr>
          <w:rStyle w:val="CdigoHTML"/>
          <w:spacing w:val="3"/>
          <w:sz w:val="21"/>
          <w:szCs w:val="21"/>
          <w:lang w:val="en-US"/>
        </w:rPr>
        <w:t>4] "</w:t>
      </w:r>
      <w:proofErr w:type="spellStart"/>
      <w:r>
        <w:rPr>
          <w:rStyle w:val="CdigoHTML"/>
          <w:spacing w:val="3"/>
          <w:sz w:val="21"/>
          <w:szCs w:val="21"/>
          <w:lang w:val="en-US"/>
        </w:rPr>
        <w:t>package:openxlsx</w:t>
      </w:r>
      <w:proofErr w:type="spellEnd"/>
      <w:r>
        <w:rPr>
          <w:rStyle w:val="CdigoHTML"/>
          <w:spacing w:val="3"/>
          <w:sz w:val="21"/>
          <w:szCs w:val="21"/>
          <w:lang w:val="en-US"/>
        </w:rPr>
        <w:t>"  "</w:t>
      </w:r>
      <w:proofErr w:type="spellStart"/>
      <w:r>
        <w:rPr>
          <w:rStyle w:val="CdigoHTML"/>
          <w:spacing w:val="3"/>
          <w:sz w:val="21"/>
          <w:szCs w:val="21"/>
          <w:lang w:val="en-US"/>
        </w:rPr>
        <w:t>package:epitools</w:t>
      </w:r>
      <w:proofErr w:type="spellEnd"/>
      <w:r>
        <w:rPr>
          <w:rStyle w:val="CdigoHTML"/>
          <w:spacing w:val="3"/>
          <w:sz w:val="21"/>
          <w:szCs w:val="21"/>
          <w:lang w:val="en-US"/>
        </w:rPr>
        <w:t>"  "</w:t>
      </w:r>
      <w:proofErr w:type="spellStart"/>
      <w:r>
        <w:rPr>
          <w:rStyle w:val="CdigoHTML"/>
          <w:spacing w:val="3"/>
          <w:sz w:val="21"/>
          <w:szCs w:val="21"/>
          <w:lang w:val="en-US"/>
        </w:rPr>
        <w:t>package:here</w:t>
      </w:r>
      <w:proofErr w:type="spellEnd"/>
      <w:r>
        <w:rPr>
          <w:rStyle w:val="CdigoHTML"/>
          <w:spacing w:val="3"/>
          <w:sz w:val="21"/>
          <w:szCs w:val="21"/>
          <w:lang w:val="en-US"/>
        </w:rPr>
        <w:t xml:space="preserve">"     </w:t>
      </w:r>
    </w:p>
    <w:p w14:paraId="0AAB7AE5" w14:textId="77777777" w:rsidR="00000000" w:rsidRDefault="00000000">
      <w:pPr>
        <w:pStyle w:val="HTMLconformatoprevio"/>
        <w:divId w:val="510333747"/>
        <w:rPr>
          <w:rStyle w:val="CdigoHTML"/>
          <w:spacing w:val="3"/>
          <w:sz w:val="21"/>
          <w:szCs w:val="21"/>
          <w:lang w:val="en-US"/>
        </w:rPr>
      </w:pPr>
      <w:r>
        <w:rPr>
          <w:rStyle w:val="CdigoHTML"/>
          <w:spacing w:val="3"/>
          <w:sz w:val="21"/>
          <w:szCs w:val="21"/>
          <w:lang w:val="en-US"/>
        </w:rPr>
        <w:t>#</w:t>
      </w:r>
      <w:proofErr w:type="gramStart"/>
      <w:r>
        <w:rPr>
          <w:rStyle w:val="CdigoHTML"/>
          <w:spacing w:val="3"/>
          <w:sz w:val="21"/>
          <w:szCs w:val="21"/>
          <w:lang w:val="en-US"/>
        </w:rPr>
        <w:t>#  [</w:t>
      </w:r>
      <w:proofErr w:type="gramEnd"/>
      <w:r>
        <w:rPr>
          <w:rStyle w:val="CdigoHTML"/>
          <w:spacing w:val="3"/>
          <w:sz w:val="21"/>
          <w:szCs w:val="21"/>
          <w:lang w:val="en-US"/>
        </w:rPr>
        <w:t>7] "</w:t>
      </w:r>
      <w:proofErr w:type="spellStart"/>
      <w:r>
        <w:rPr>
          <w:rStyle w:val="CdigoHTML"/>
          <w:spacing w:val="3"/>
          <w:sz w:val="21"/>
          <w:szCs w:val="21"/>
          <w:lang w:val="en-US"/>
        </w:rPr>
        <w:t>package:epikit</w:t>
      </w:r>
      <w:proofErr w:type="spellEnd"/>
      <w:r>
        <w:rPr>
          <w:rStyle w:val="CdigoHTML"/>
          <w:spacing w:val="3"/>
          <w:sz w:val="21"/>
          <w:szCs w:val="21"/>
          <w:lang w:val="en-US"/>
        </w:rPr>
        <w:t>"    "</w:t>
      </w:r>
      <w:proofErr w:type="spellStart"/>
      <w:r>
        <w:rPr>
          <w:rStyle w:val="CdigoHTML"/>
          <w:spacing w:val="3"/>
          <w:sz w:val="21"/>
          <w:szCs w:val="21"/>
          <w:lang w:val="en-US"/>
        </w:rPr>
        <w:t>package:gtsummary</w:t>
      </w:r>
      <w:proofErr w:type="spellEnd"/>
      <w:r>
        <w:rPr>
          <w:rStyle w:val="CdigoHTML"/>
          <w:spacing w:val="3"/>
          <w:sz w:val="21"/>
          <w:szCs w:val="21"/>
          <w:lang w:val="en-US"/>
        </w:rPr>
        <w:t>" "</w:t>
      </w:r>
      <w:proofErr w:type="spellStart"/>
      <w:r>
        <w:rPr>
          <w:rStyle w:val="CdigoHTML"/>
          <w:spacing w:val="3"/>
          <w:sz w:val="21"/>
          <w:szCs w:val="21"/>
          <w:lang w:val="en-US"/>
        </w:rPr>
        <w:t>package:janitor</w:t>
      </w:r>
      <w:proofErr w:type="spellEnd"/>
      <w:r>
        <w:rPr>
          <w:rStyle w:val="CdigoHTML"/>
          <w:spacing w:val="3"/>
          <w:sz w:val="21"/>
          <w:szCs w:val="21"/>
          <w:lang w:val="en-US"/>
        </w:rPr>
        <w:t xml:space="preserve">"  </w:t>
      </w:r>
    </w:p>
    <w:p w14:paraId="6F965C36" w14:textId="77777777" w:rsidR="00000000" w:rsidRDefault="00000000">
      <w:pPr>
        <w:pStyle w:val="HTMLconformatoprevio"/>
        <w:divId w:val="510333747"/>
        <w:rPr>
          <w:rStyle w:val="CdigoHTML"/>
          <w:spacing w:val="3"/>
          <w:sz w:val="21"/>
          <w:szCs w:val="21"/>
          <w:lang w:val="en-US"/>
        </w:rPr>
      </w:pPr>
      <w:r>
        <w:rPr>
          <w:rStyle w:val="CdigoHTML"/>
          <w:spacing w:val="3"/>
          <w:sz w:val="21"/>
          <w:szCs w:val="21"/>
          <w:lang w:val="en-US"/>
        </w:rPr>
        <w:t>## [10] "</w:t>
      </w:r>
      <w:proofErr w:type="spellStart"/>
      <w:proofErr w:type="gramStart"/>
      <w:r>
        <w:rPr>
          <w:rStyle w:val="CdigoHTML"/>
          <w:spacing w:val="3"/>
          <w:sz w:val="21"/>
          <w:szCs w:val="21"/>
          <w:lang w:val="en-US"/>
        </w:rPr>
        <w:t>package:lubridate</w:t>
      </w:r>
      <w:proofErr w:type="spellEnd"/>
      <w:proofErr w:type="gramEnd"/>
      <w:r>
        <w:rPr>
          <w:rStyle w:val="CdigoHTML"/>
          <w:spacing w:val="3"/>
          <w:sz w:val="21"/>
          <w:szCs w:val="21"/>
          <w:lang w:val="en-US"/>
        </w:rPr>
        <w:t>" "</w:t>
      </w:r>
      <w:proofErr w:type="spellStart"/>
      <w:r>
        <w:rPr>
          <w:rStyle w:val="CdigoHTML"/>
          <w:spacing w:val="3"/>
          <w:sz w:val="21"/>
          <w:szCs w:val="21"/>
          <w:lang w:val="en-US"/>
        </w:rPr>
        <w:t>package:forcats</w:t>
      </w:r>
      <w:proofErr w:type="spellEnd"/>
      <w:r>
        <w:rPr>
          <w:rStyle w:val="CdigoHTML"/>
          <w:spacing w:val="3"/>
          <w:sz w:val="21"/>
          <w:szCs w:val="21"/>
          <w:lang w:val="en-US"/>
        </w:rPr>
        <w:t>"   "</w:t>
      </w:r>
      <w:proofErr w:type="spellStart"/>
      <w:r>
        <w:rPr>
          <w:rStyle w:val="CdigoHTML"/>
          <w:spacing w:val="3"/>
          <w:sz w:val="21"/>
          <w:szCs w:val="21"/>
          <w:lang w:val="en-US"/>
        </w:rPr>
        <w:t>package:stringr</w:t>
      </w:r>
      <w:proofErr w:type="spellEnd"/>
      <w:r>
        <w:rPr>
          <w:rStyle w:val="CdigoHTML"/>
          <w:spacing w:val="3"/>
          <w:sz w:val="21"/>
          <w:szCs w:val="21"/>
          <w:lang w:val="en-US"/>
        </w:rPr>
        <w:t xml:space="preserve">"  </w:t>
      </w:r>
    </w:p>
    <w:p w14:paraId="765C6638" w14:textId="77777777" w:rsidR="00000000" w:rsidRDefault="00000000">
      <w:pPr>
        <w:pStyle w:val="HTMLconformatoprevio"/>
        <w:divId w:val="510333747"/>
        <w:rPr>
          <w:rStyle w:val="CdigoHTML"/>
          <w:spacing w:val="3"/>
          <w:sz w:val="21"/>
          <w:szCs w:val="21"/>
          <w:lang w:val="en-US"/>
        </w:rPr>
      </w:pPr>
      <w:r>
        <w:rPr>
          <w:rStyle w:val="CdigoHTML"/>
          <w:spacing w:val="3"/>
          <w:sz w:val="21"/>
          <w:szCs w:val="21"/>
          <w:lang w:val="en-US"/>
        </w:rPr>
        <w:t>## [13] "</w:t>
      </w:r>
      <w:proofErr w:type="spellStart"/>
      <w:proofErr w:type="gramStart"/>
      <w:r>
        <w:rPr>
          <w:rStyle w:val="CdigoHTML"/>
          <w:spacing w:val="3"/>
          <w:sz w:val="21"/>
          <w:szCs w:val="21"/>
          <w:lang w:val="en-US"/>
        </w:rPr>
        <w:t>package:dplyr</w:t>
      </w:r>
      <w:proofErr w:type="spellEnd"/>
      <w:proofErr w:type="gramEnd"/>
      <w:r>
        <w:rPr>
          <w:rStyle w:val="CdigoHTML"/>
          <w:spacing w:val="3"/>
          <w:sz w:val="21"/>
          <w:szCs w:val="21"/>
          <w:lang w:val="en-US"/>
        </w:rPr>
        <w:t>"     "</w:t>
      </w:r>
      <w:proofErr w:type="spellStart"/>
      <w:r>
        <w:rPr>
          <w:rStyle w:val="CdigoHTML"/>
          <w:spacing w:val="3"/>
          <w:sz w:val="21"/>
          <w:szCs w:val="21"/>
          <w:lang w:val="en-US"/>
        </w:rPr>
        <w:t>package:purrr</w:t>
      </w:r>
      <w:proofErr w:type="spellEnd"/>
      <w:r>
        <w:rPr>
          <w:rStyle w:val="CdigoHTML"/>
          <w:spacing w:val="3"/>
          <w:sz w:val="21"/>
          <w:szCs w:val="21"/>
          <w:lang w:val="en-US"/>
        </w:rPr>
        <w:t>"     "</w:t>
      </w:r>
      <w:proofErr w:type="spellStart"/>
      <w:r>
        <w:rPr>
          <w:rStyle w:val="CdigoHTML"/>
          <w:spacing w:val="3"/>
          <w:sz w:val="21"/>
          <w:szCs w:val="21"/>
          <w:lang w:val="en-US"/>
        </w:rPr>
        <w:t>package:readr</w:t>
      </w:r>
      <w:proofErr w:type="spellEnd"/>
      <w:r>
        <w:rPr>
          <w:rStyle w:val="CdigoHTML"/>
          <w:spacing w:val="3"/>
          <w:sz w:val="21"/>
          <w:szCs w:val="21"/>
          <w:lang w:val="en-US"/>
        </w:rPr>
        <w:t xml:space="preserve">"    </w:t>
      </w:r>
    </w:p>
    <w:p w14:paraId="51CA740B" w14:textId="77777777" w:rsidR="00000000" w:rsidRDefault="00000000">
      <w:pPr>
        <w:pStyle w:val="HTMLconformatoprevio"/>
        <w:divId w:val="510333747"/>
        <w:rPr>
          <w:rStyle w:val="CdigoHTML"/>
          <w:spacing w:val="3"/>
          <w:sz w:val="21"/>
          <w:szCs w:val="21"/>
          <w:lang w:val="en-US"/>
        </w:rPr>
      </w:pPr>
      <w:r>
        <w:rPr>
          <w:rStyle w:val="CdigoHTML"/>
          <w:spacing w:val="3"/>
          <w:sz w:val="21"/>
          <w:szCs w:val="21"/>
          <w:lang w:val="en-US"/>
        </w:rPr>
        <w:t>## [16] "</w:t>
      </w:r>
      <w:proofErr w:type="spellStart"/>
      <w:proofErr w:type="gramStart"/>
      <w:r>
        <w:rPr>
          <w:rStyle w:val="CdigoHTML"/>
          <w:spacing w:val="3"/>
          <w:sz w:val="21"/>
          <w:szCs w:val="21"/>
          <w:lang w:val="en-US"/>
        </w:rPr>
        <w:t>package:tidyr</w:t>
      </w:r>
      <w:proofErr w:type="spellEnd"/>
      <w:proofErr w:type="gramEnd"/>
      <w:r>
        <w:rPr>
          <w:rStyle w:val="CdigoHTML"/>
          <w:spacing w:val="3"/>
          <w:sz w:val="21"/>
          <w:szCs w:val="21"/>
          <w:lang w:val="en-US"/>
        </w:rPr>
        <w:t>"     "</w:t>
      </w:r>
      <w:proofErr w:type="spellStart"/>
      <w:r>
        <w:rPr>
          <w:rStyle w:val="CdigoHTML"/>
          <w:spacing w:val="3"/>
          <w:sz w:val="21"/>
          <w:szCs w:val="21"/>
          <w:lang w:val="en-US"/>
        </w:rPr>
        <w:t>package:tibble</w:t>
      </w:r>
      <w:proofErr w:type="spellEnd"/>
      <w:r>
        <w:rPr>
          <w:rStyle w:val="CdigoHTML"/>
          <w:spacing w:val="3"/>
          <w:sz w:val="21"/>
          <w:szCs w:val="21"/>
          <w:lang w:val="en-US"/>
        </w:rPr>
        <w:t xml:space="preserve">"    "package:ggplot2"  </w:t>
      </w:r>
    </w:p>
    <w:p w14:paraId="5ED2B405" w14:textId="77777777" w:rsidR="00000000" w:rsidRDefault="00000000">
      <w:pPr>
        <w:pStyle w:val="HTMLconformatoprevio"/>
        <w:divId w:val="510333747"/>
        <w:rPr>
          <w:rStyle w:val="CdigoHTML"/>
          <w:spacing w:val="3"/>
          <w:sz w:val="21"/>
          <w:szCs w:val="21"/>
        </w:rPr>
      </w:pPr>
      <w:r>
        <w:rPr>
          <w:rStyle w:val="CdigoHTML"/>
          <w:spacing w:val="3"/>
          <w:sz w:val="21"/>
          <w:szCs w:val="21"/>
        </w:rPr>
        <w:t>## [19] "</w:t>
      </w:r>
      <w:proofErr w:type="spellStart"/>
      <w:proofErr w:type="gramStart"/>
      <w:r>
        <w:rPr>
          <w:rStyle w:val="CdigoHTML"/>
          <w:spacing w:val="3"/>
          <w:sz w:val="21"/>
          <w:szCs w:val="21"/>
        </w:rPr>
        <w:t>package:tidyverse</w:t>
      </w:r>
      <w:proofErr w:type="spellEnd"/>
      <w:proofErr w:type="gramEnd"/>
      <w:r>
        <w:rPr>
          <w:rStyle w:val="CdigoHTML"/>
          <w:spacing w:val="3"/>
          <w:sz w:val="21"/>
          <w:szCs w:val="21"/>
        </w:rPr>
        <w:t>" "</w:t>
      </w:r>
      <w:proofErr w:type="spellStart"/>
      <w:r>
        <w:rPr>
          <w:rStyle w:val="CdigoHTML"/>
          <w:spacing w:val="3"/>
          <w:sz w:val="21"/>
          <w:szCs w:val="21"/>
        </w:rPr>
        <w:t>package:stats</w:t>
      </w:r>
      <w:proofErr w:type="spellEnd"/>
      <w:r>
        <w:rPr>
          <w:rStyle w:val="CdigoHTML"/>
          <w:spacing w:val="3"/>
          <w:sz w:val="21"/>
          <w:szCs w:val="21"/>
        </w:rPr>
        <w:t>"     "</w:t>
      </w:r>
      <w:proofErr w:type="spellStart"/>
      <w:r>
        <w:rPr>
          <w:rStyle w:val="CdigoHTML"/>
          <w:spacing w:val="3"/>
          <w:sz w:val="21"/>
          <w:szCs w:val="21"/>
        </w:rPr>
        <w:t>package:graphics</w:t>
      </w:r>
      <w:proofErr w:type="spellEnd"/>
      <w:r>
        <w:rPr>
          <w:rStyle w:val="CdigoHTML"/>
          <w:spacing w:val="3"/>
          <w:sz w:val="21"/>
          <w:szCs w:val="21"/>
        </w:rPr>
        <w:t xml:space="preserve">" </w:t>
      </w:r>
    </w:p>
    <w:p w14:paraId="5450FE7B" w14:textId="77777777" w:rsidR="00000000" w:rsidRDefault="00000000">
      <w:pPr>
        <w:pStyle w:val="HTMLconformatoprevio"/>
        <w:divId w:val="510333747"/>
        <w:rPr>
          <w:rStyle w:val="CdigoHTML"/>
          <w:spacing w:val="3"/>
          <w:sz w:val="21"/>
          <w:szCs w:val="21"/>
        </w:rPr>
      </w:pPr>
      <w:r>
        <w:rPr>
          <w:rStyle w:val="CdigoHTML"/>
          <w:spacing w:val="3"/>
          <w:sz w:val="21"/>
          <w:szCs w:val="21"/>
        </w:rPr>
        <w:t>## [22] "</w:t>
      </w:r>
      <w:proofErr w:type="spellStart"/>
      <w:proofErr w:type="gramStart"/>
      <w:r>
        <w:rPr>
          <w:rStyle w:val="CdigoHTML"/>
          <w:spacing w:val="3"/>
          <w:sz w:val="21"/>
          <w:szCs w:val="21"/>
        </w:rPr>
        <w:t>package:grDevices</w:t>
      </w:r>
      <w:proofErr w:type="spellEnd"/>
      <w:proofErr w:type="gramEnd"/>
      <w:r>
        <w:rPr>
          <w:rStyle w:val="CdigoHTML"/>
          <w:spacing w:val="3"/>
          <w:sz w:val="21"/>
          <w:szCs w:val="21"/>
        </w:rPr>
        <w:t>" "</w:t>
      </w:r>
      <w:proofErr w:type="spellStart"/>
      <w:r>
        <w:rPr>
          <w:rStyle w:val="CdigoHTML"/>
          <w:spacing w:val="3"/>
          <w:sz w:val="21"/>
          <w:szCs w:val="21"/>
        </w:rPr>
        <w:t>package:utils</w:t>
      </w:r>
      <w:proofErr w:type="spellEnd"/>
      <w:r>
        <w:rPr>
          <w:rStyle w:val="CdigoHTML"/>
          <w:spacing w:val="3"/>
          <w:sz w:val="21"/>
          <w:szCs w:val="21"/>
        </w:rPr>
        <w:t>"     "</w:t>
      </w:r>
      <w:proofErr w:type="spellStart"/>
      <w:r>
        <w:rPr>
          <w:rStyle w:val="CdigoHTML"/>
          <w:spacing w:val="3"/>
          <w:sz w:val="21"/>
          <w:szCs w:val="21"/>
        </w:rPr>
        <w:t>package:datasets</w:t>
      </w:r>
      <w:proofErr w:type="spellEnd"/>
      <w:r>
        <w:rPr>
          <w:rStyle w:val="CdigoHTML"/>
          <w:spacing w:val="3"/>
          <w:sz w:val="21"/>
          <w:szCs w:val="21"/>
        </w:rPr>
        <w:t xml:space="preserve">" </w:t>
      </w:r>
    </w:p>
    <w:p w14:paraId="423F8648" w14:textId="77777777" w:rsidR="00000000" w:rsidRDefault="00000000">
      <w:pPr>
        <w:pStyle w:val="HTMLconformatoprevio"/>
        <w:divId w:val="510333747"/>
      </w:pPr>
      <w:r>
        <w:rPr>
          <w:rStyle w:val="CdigoHTML"/>
          <w:spacing w:val="3"/>
          <w:sz w:val="21"/>
          <w:szCs w:val="21"/>
        </w:rPr>
        <w:t>## [25] "</w:t>
      </w:r>
      <w:proofErr w:type="spellStart"/>
      <w:proofErr w:type="gramStart"/>
      <w:r>
        <w:rPr>
          <w:rStyle w:val="CdigoHTML"/>
          <w:spacing w:val="3"/>
          <w:sz w:val="21"/>
          <w:szCs w:val="21"/>
        </w:rPr>
        <w:t>package:methods</w:t>
      </w:r>
      <w:proofErr w:type="spellEnd"/>
      <w:proofErr w:type="gramEnd"/>
      <w:r>
        <w:rPr>
          <w:rStyle w:val="CdigoHTML"/>
          <w:spacing w:val="3"/>
          <w:sz w:val="21"/>
          <w:szCs w:val="21"/>
        </w:rPr>
        <w:t>"   "</w:t>
      </w:r>
      <w:proofErr w:type="spellStart"/>
      <w:r>
        <w:rPr>
          <w:rStyle w:val="CdigoHTML"/>
          <w:spacing w:val="3"/>
          <w:sz w:val="21"/>
          <w:szCs w:val="21"/>
        </w:rPr>
        <w:t>Autoloads</w:t>
      </w:r>
      <w:proofErr w:type="spellEnd"/>
      <w:r>
        <w:rPr>
          <w:rStyle w:val="CdigoHTML"/>
          <w:spacing w:val="3"/>
          <w:sz w:val="21"/>
          <w:szCs w:val="21"/>
        </w:rPr>
        <w:t>"         "</w:t>
      </w:r>
      <w:proofErr w:type="spellStart"/>
      <w:r>
        <w:rPr>
          <w:rStyle w:val="CdigoHTML"/>
          <w:spacing w:val="3"/>
          <w:sz w:val="21"/>
          <w:szCs w:val="21"/>
        </w:rPr>
        <w:t>package:base</w:t>
      </w:r>
      <w:proofErr w:type="spellEnd"/>
      <w:r>
        <w:rPr>
          <w:rStyle w:val="CdigoHTML"/>
          <w:spacing w:val="3"/>
          <w:sz w:val="21"/>
          <w:szCs w:val="21"/>
        </w:rPr>
        <w:t>"</w:t>
      </w:r>
    </w:p>
    <w:p w14:paraId="1A0F4A94" w14:textId="77777777" w:rsidR="00000000"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10333747"/>
        <w:rPr>
          <w:rFonts w:ascii="Helvetica" w:hAnsi="Helvetica" w:cs="Helvetica"/>
          <w:spacing w:val="3"/>
          <w:sz w:val="21"/>
          <w:szCs w:val="21"/>
        </w:rPr>
      </w:pPr>
      <w:r>
        <w:rPr>
          <w:rFonts w:ascii="Helvetica" w:hAnsi="Helvetica" w:cs="Helvetica"/>
          <w:spacing w:val="3"/>
          <w:sz w:val="21"/>
          <w:szCs w:val="21"/>
        </w:rPr>
        <w:t xml:space="preserve">Las siguientes 2 secciones son muy importantes que te familiarices con ellas debido a que en son los fundamentos para poder trabajar en R, veremos ejemplos de las sintaxis </w:t>
      </w:r>
      <w:r>
        <w:rPr>
          <w:rFonts w:ascii="Helvetica" w:hAnsi="Helvetica" w:cs="Helvetica"/>
          <w:spacing w:val="3"/>
          <w:sz w:val="21"/>
          <w:szCs w:val="21"/>
        </w:rPr>
        <w:lastRenderedPageBreak/>
        <w:t>de las expresiones, los diferentes tipos de objetos de datos; a medida que vayamos practicando se irá haciendo más fácil entender el código, las funciones, las operaciones que hacemos. Por lo tanto, te recomiendo que aparte de este manual, abundes más sobre los temas que verás a continuación para que agilices tu proceso de aprendizaje con R.</w:t>
      </w:r>
    </w:p>
    <w:p w14:paraId="57ACE21C" w14:textId="77777777" w:rsidR="00B83AF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ascii="Helvetica" w:hAnsi="Helvetica" w:cs="Helvetica"/>
          <w:spacing w:val="3"/>
          <w:sz w:val="21"/>
          <w:szCs w:val="21"/>
        </w:rPr>
        <w:pict w14:anchorId="39021682"/>
      </w:r>
      <w:r>
        <w:rPr>
          <w:rFonts w:ascii="Helvetica" w:hAnsi="Helvetica" w:cs="Helvetica"/>
          <w:spacing w:val="3"/>
          <w:sz w:val="21"/>
          <w:szCs w:val="21"/>
        </w:rPr>
        <w:pict w14:anchorId="202646EE"/>
      </w:r>
      <w:r>
        <w:rPr>
          <w:rFonts w:ascii="Helvetica" w:hAnsi="Helvetica" w:cs="Helvetica"/>
          <w:spacing w:val="3"/>
          <w:sz w:val="21"/>
          <w:szCs w:val="21"/>
        </w:rPr>
        <w:pict w14:anchorId="777BD9CC"/>
      </w:r>
      <w:r>
        <w:rPr>
          <w:rFonts w:ascii="Helvetica" w:hAnsi="Helvetica" w:cs="Helvetica"/>
          <w:spacing w:val="3"/>
          <w:sz w:val="21"/>
          <w:szCs w:val="21"/>
        </w:rPr>
        <w:pict w14:anchorId="655F4FEF"/>
      </w:r>
      <w:r>
        <w:rPr>
          <w:rFonts w:ascii="Helvetica" w:hAnsi="Helvetica" w:cs="Helvetica"/>
          <w:spacing w:val="3"/>
          <w:sz w:val="21"/>
          <w:szCs w:val="21"/>
        </w:rPr>
        <w:pict w14:anchorId="148A6229"/>
      </w:r>
      <w:r>
        <w:rPr>
          <w:rFonts w:ascii="Helvetica" w:hAnsi="Helvetica" w:cs="Helvetica"/>
          <w:spacing w:val="3"/>
          <w:sz w:val="21"/>
          <w:szCs w:val="21"/>
        </w:rPr>
        <w:pict w14:anchorId="1BE48CAC"/>
      </w:r>
      <w:r>
        <w:rPr>
          <w:rFonts w:ascii="Helvetica" w:hAnsi="Helvetica" w:cs="Helvetica"/>
          <w:spacing w:val="3"/>
          <w:sz w:val="21"/>
          <w:szCs w:val="21"/>
        </w:rPr>
        <w:pict w14:anchorId="29F56ACB"/>
      </w:r>
      <w:r>
        <w:rPr>
          <w:rFonts w:ascii="Helvetica" w:hAnsi="Helvetica" w:cs="Helvetica"/>
          <w:spacing w:val="3"/>
          <w:sz w:val="21"/>
          <w:szCs w:val="21"/>
        </w:rPr>
        <w:pict w14:anchorId="470EAC16"/>
      </w:r>
      <w:r>
        <w:rPr>
          <w:rFonts w:ascii="Helvetica" w:hAnsi="Helvetica" w:cs="Helvetica"/>
          <w:spacing w:val="3"/>
          <w:sz w:val="21"/>
          <w:szCs w:val="21"/>
        </w:rPr>
        <w:pict w14:anchorId="18ECA6A1"/>
      </w:r>
      <w:r>
        <w:rPr>
          <w:rFonts w:ascii="Helvetica" w:hAnsi="Helvetica" w:cs="Helvetica"/>
          <w:spacing w:val="3"/>
          <w:sz w:val="21"/>
          <w:szCs w:val="21"/>
        </w:rPr>
        <w:pict w14:anchorId="49C131C6"/>
      </w:r>
    </w:p>
    <w:sectPr w:rsidR="00B83AF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reccion De Epidemiologia" w:date="2023-12-22T12:01:00Z" w:initials="DD">
    <w:p w14:paraId="73F6F835" w14:textId="77777777" w:rsidR="00000000" w:rsidRDefault="00000000">
      <w:pPr>
        <w:pStyle w:val="Textocomentari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Refdecomentario"/>
        </w:rPr>
        <w:annotationRef/>
      </w:r>
      <w:r>
        <w:t xml:space="preserve">Esta definido en el acapite 1.0.2 Definciones claves </w:t>
      </w:r>
    </w:p>
  </w:comment>
  <w:comment w:id="32" w:author="Direccion De Epidemiologia" w:date="2023-12-22T12:24:00Z" w:initials="DD">
    <w:p w14:paraId="7344F014" w14:textId="77777777" w:rsidR="00000000" w:rsidRDefault="00000000">
      <w:pPr>
        <w:pStyle w:val="Textocomentari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Refdecomentario"/>
        </w:rPr>
        <w:annotationRef/>
      </w:r>
      <w:r>
        <w:t xml:space="preserve">Esta definido en el acapite 1.0.2 Definiciones clave </w:t>
      </w:r>
    </w:p>
  </w:comment>
  <w:comment w:id="33" w:author="Direccion De Epidemiologia" w:date="2023-12-22T12:26:00Z" w:initials="DD">
    <w:p w14:paraId="453B8A60" w14:textId="77777777" w:rsidR="00000000" w:rsidRDefault="00000000">
      <w:pPr>
        <w:pStyle w:val="Textocomentari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Refdecomentario"/>
        </w:rPr>
        <w:annotationRef/>
      </w:r>
      <w:r>
        <w:t>¿Que es CRAN?</w:t>
      </w:r>
    </w:p>
  </w:comment>
  <w:comment w:id="38" w:author="Direccion De Epidemiologia" w:date="2023-12-22T12:29:00Z" w:initials="DD">
    <w:p w14:paraId="436B9D1D" w14:textId="77777777" w:rsidR="00000000" w:rsidRDefault="00000000">
      <w:pPr>
        <w:pStyle w:val="Textocomentari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Refdecomentario"/>
        </w:rPr>
        <w:annotationRef/>
      </w:r>
      <w:r>
        <w:t>Seria interesante definir un acápite para la instalación de los paquetes básicos para usar Rstudio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F6F835" w15:done="0"/>
  <w15:commentEx w15:paraId="7344F014" w15:done="0"/>
  <w15:commentEx w15:paraId="453B8A60" w15:done="0"/>
  <w15:commentEx w15:paraId="436B9D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FFEC1A7" w16cex:dateUtc="2024-01-04T15:43:00Z"/>
  <w16cex:commentExtensible w16cex:durableId="02410BFB" w16cex:dateUtc="2024-01-04T15:43:00Z"/>
  <w16cex:commentExtensible w16cex:durableId="699898AC" w16cex:dateUtc="2024-01-04T15:43:00Z"/>
  <w16cex:commentExtensible w16cex:durableId="7D2F09F9" w16cex:dateUtc="2024-01-04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F6F835" w16cid:durableId="2FFEC1A7"/>
  <w16cid:commentId w16cid:paraId="7344F014" w16cid:durableId="02410BFB"/>
  <w16cid:commentId w16cid:paraId="453B8A60" w16cid:durableId="699898AC"/>
  <w16cid:commentId w16cid:paraId="436B9D1D" w16cid:durableId="7D2F09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19B1"/>
    <w:multiLevelType w:val="multilevel"/>
    <w:tmpl w:val="8D1C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75D03"/>
    <w:multiLevelType w:val="multilevel"/>
    <w:tmpl w:val="EF18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42574"/>
    <w:multiLevelType w:val="multilevel"/>
    <w:tmpl w:val="087E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ED404B"/>
    <w:multiLevelType w:val="multilevel"/>
    <w:tmpl w:val="843C9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94253509">
    <w:abstractNumId w:val="2"/>
  </w:num>
  <w:num w:numId="2" w16cid:durableId="744693823">
    <w:abstractNumId w:val="1"/>
  </w:num>
  <w:num w:numId="3" w16cid:durableId="1539079680">
    <w:abstractNumId w:val="1"/>
    <w:lvlOverride w:ilvl="0"/>
    <w:lvlOverride w:ilvl="1"/>
    <w:lvlOverride w:ilvl="2"/>
    <w:lvlOverride w:ilvl="3"/>
    <w:lvlOverride w:ilvl="4"/>
    <w:lvlOverride w:ilvl="5"/>
    <w:lvlOverride w:ilvl="6"/>
    <w:lvlOverride w:ilvl="7"/>
    <w:lvlOverride w:ilvl="8"/>
  </w:num>
  <w:num w:numId="4" w16cid:durableId="1888099843">
    <w:abstractNumId w:val="0"/>
  </w:num>
  <w:num w:numId="5" w16cid:durableId="417675688">
    <w:abstractNumId w:val="3"/>
  </w:num>
  <w:num w:numId="6" w16cid:durableId="4252714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reccion De Epidemiologia">
    <w15:presenceInfo w15:providerId="Windows Live" w15:userId="e256fe3f5805fa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trackRevisions/>
  <w:defaultTabStop w:val="708"/>
  <w:hyphenationZone w:val="4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C7BEE"/>
    <w:rsid w:val="00B83AF2"/>
    <w:rsid w:val="00BC7BE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228DC"/>
  <w15:chartTrackingRefBased/>
  <w15:docId w15:val="{B2B0511D-4C9E-493E-9618-5950EEC4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61" w:after="161"/>
      <w:outlineLvl w:val="0"/>
    </w:pPr>
    <w:rPr>
      <w:b/>
      <w:bCs/>
      <w:kern w:val="36"/>
      <w:sz w:val="48"/>
      <w:szCs w:val="48"/>
    </w:rPr>
  </w:style>
  <w:style w:type="paragraph" w:styleId="Ttulo2">
    <w:name w:val="heading 2"/>
    <w:basedOn w:val="Normal"/>
    <w:link w:val="Ttulo2Car"/>
    <w:uiPriority w:val="9"/>
    <w:qFormat/>
    <w:pPr>
      <w:spacing w:before="100" w:beforeAutospacing="1" w:after="100" w:afterAutospacing="1"/>
      <w:outlineLvl w:val="1"/>
    </w:pPr>
    <w:rPr>
      <w:b/>
      <w:bCs/>
      <w:sz w:val="36"/>
      <w:szCs w:val="36"/>
    </w:rPr>
  </w:style>
  <w:style w:type="paragraph" w:styleId="Ttulo3">
    <w:name w:val="heading 3"/>
    <w:basedOn w:val="Normal"/>
    <w:link w:val="Ttulo3Car"/>
    <w:uiPriority w:val="9"/>
    <w:qFormat/>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strike w:val="0"/>
      <w:dstrike w:val="0"/>
      <w:color w:val="0000FF"/>
      <w:u w:val="none"/>
      <w:effect w:val="none"/>
    </w:rPr>
  </w:style>
  <w:style w:type="character" w:styleId="Hipervnculovisitado">
    <w:name w:val="FollowedHyperlink"/>
    <w:basedOn w:val="Fuentedeprrafopredeter"/>
    <w:uiPriority w:val="99"/>
    <w:semiHidden/>
    <w:unhideWhenUsed/>
    <w:rPr>
      <w:strike w:val="0"/>
      <w:dstrike w:val="0"/>
      <w:color w:val="800080"/>
      <w:u w:val="none"/>
      <w:effect w:val="none"/>
    </w:rPr>
  </w:style>
  <w:style w:type="character" w:styleId="CdigoHTML">
    <w:name w:val="HTML Code"/>
    <w:basedOn w:val="Fuentedeprrafopredeter"/>
    <w:uiPriority w:val="99"/>
    <w:semiHidden/>
    <w:unhideWhenUsed/>
    <w:rPr>
      <w:rFonts w:ascii="Courier New" w:eastAsiaTheme="minorEastAsia" w:hAnsi="Courier New" w:cs="Courier New"/>
      <w:sz w:val="24"/>
      <w:szCs w:val="24"/>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color w:val="2F5496" w:themeColor="accent1" w:themeShade="BF"/>
      <w:sz w:val="32"/>
      <w:szCs w:val="32"/>
    </w:rPr>
  </w:style>
  <w:style w:type="character" w:customStyle="1" w:styleId="Ttulo2Car">
    <w:name w:val="Título 2 Car"/>
    <w:basedOn w:val="Fuentedeprrafopredeter"/>
    <w:link w:val="Ttulo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color w:val="1F3763" w:themeColor="accent1" w:themeShade="7F"/>
      <w:sz w:val="24"/>
      <w:szCs w:val="24"/>
    </w:rPr>
  </w:style>
  <w:style w:type="character" w:styleId="TecladoHTML">
    <w:name w:val="HTML Keyboard"/>
    <w:basedOn w:val="Fuentedeprrafopredeter"/>
    <w:uiPriority w:val="99"/>
    <w:semiHidden/>
    <w:unhideWhenUsed/>
    <w:rPr>
      <w:rFonts w:ascii="Courier New" w:eastAsiaTheme="minorEastAsia" w:hAnsi="Courier New" w:cs="Courier New"/>
      <w:sz w:val="24"/>
      <w:szCs w:val="24"/>
    </w:r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locked/>
    <w:rPr>
      <w:rFonts w:ascii="Consolas" w:eastAsiaTheme="minorEastAsia" w:hAnsi="Consolas" w:hint="default"/>
    </w:rPr>
  </w:style>
  <w:style w:type="character" w:styleId="EjemplodeHTML">
    <w:name w:val="HTML Sample"/>
    <w:basedOn w:val="Fuentedeprrafopredeter"/>
    <w:uiPriority w:val="99"/>
    <w:semiHidden/>
    <w:unhideWhenUsed/>
    <w:rPr>
      <w:rFonts w:ascii="Courier New" w:eastAsiaTheme="minorEastAsia" w:hAnsi="Courier New" w:cs="Courier New"/>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locked/>
    <w:rPr>
      <w:rFonts w:ascii="Times New Roman" w:eastAsiaTheme="minorEastAsia" w:hAnsi="Times New Roman" w:cs="Times New Roman" w:hint="default"/>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locked/>
    <w:rPr>
      <w:rFonts w:ascii="Times New Roman" w:eastAsiaTheme="minorEastAsia" w:hAnsi="Times New Roman" w:cs="Times New Roman" w:hint="default"/>
      <w:b/>
      <w:bCs/>
    </w:rPr>
  </w:style>
  <w:style w:type="paragraph" w:styleId="Revisin">
    <w:name w:val="Revision"/>
    <w:uiPriority w:val="99"/>
    <w:semiHidden/>
    <w:rPr>
      <w:rFonts w:eastAsiaTheme="minorEastAsia"/>
      <w:sz w:val="24"/>
      <w:szCs w:val="24"/>
    </w:rPr>
  </w:style>
  <w:style w:type="paragraph" w:customStyle="1" w:styleId="caption">
    <w:name w:val="caption"/>
    <w:basedOn w:val="Normal"/>
    <w:uiPriority w:val="99"/>
    <w:semiHidden/>
    <w:pPr>
      <w:spacing w:before="150" w:after="100" w:afterAutospacing="1"/>
    </w:pPr>
  </w:style>
  <w:style w:type="paragraph" w:customStyle="1" w:styleId="fa">
    <w:name w:val="fa"/>
    <w:basedOn w:val="Normal"/>
    <w:uiPriority w:val="99"/>
    <w:semiHidden/>
    <w:pPr>
      <w:spacing w:before="100" w:beforeAutospacing="1" w:after="100" w:afterAutospacing="1"/>
    </w:pPr>
    <w:rPr>
      <w:sz w:val="21"/>
      <w:szCs w:val="21"/>
    </w:rPr>
  </w:style>
  <w:style w:type="paragraph" w:customStyle="1" w:styleId="fa-lg">
    <w:name w:val="fa-lg"/>
    <w:basedOn w:val="Normal"/>
    <w:uiPriority w:val="99"/>
    <w:semiHidden/>
    <w:pPr>
      <w:spacing w:before="100" w:beforeAutospacing="1" w:after="100" w:afterAutospacing="1" w:line="180" w:lineRule="atLeast"/>
    </w:pPr>
    <w:rPr>
      <w:sz w:val="32"/>
      <w:szCs w:val="32"/>
    </w:rPr>
  </w:style>
  <w:style w:type="paragraph" w:customStyle="1" w:styleId="fa-2x">
    <w:name w:val="fa-2x"/>
    <w:basedOn w:val="Normal"/>
    <w:uiPriority w:val="99"/>
    <w:semiHidden/>
    <w:pPr>
      <w:spacing w:before="100" w:beforeAutospacing="1" w:after="100" w:afterAutospacing="1"/>
    </w:pPr>
    <w:rPr>
      <w:sz w:val="48"/>
      <w:szCs w:val="48"/>
    </w:rPr>
  </w:style>
  <w:style w:type="paragraph" w:customStyle="1" w:styleId="fa-3x">
    <w:name w:val="fa-3x"/>
    <w:basedOn w:val="Normal"/>
    <w:uiPriority w:val="99"/>
    <w:semiHidden/>
    <w:pPr>
      <w:spacing w:before="100" w:beforeAutospacing="1" w:after="100" w:afterAutospacing="1"/>
    </w:pPr>
    <w:rPr>
      <w:sz w:val="72"/>
      <w:szCs w:val="72"/>
    </w:rPr>
  </w:style>
  <w:style w:type="paragraph" w:customStyle="1" w:styleId="fa-4x">
    <w:name w:val="fa-4x"/>
    <w:basedOn w:val="Normal"/>
    <w:uiPriority w:val="99"/>
    <w:semiHidden/>
    <w:pPr>
      <w:spacing w:before="100" w:beforeAutospacing="1" w:after="100" w:afterAutospacing="1"/>
    </w:pPr>
    <w:rPr>
      <w:sz w:val="96"/>
      <w:szCs w:val="96"/>
    </w:rPr>
  </w:style>
  <w:style w:type="paragraph" w:customStyle="1" w:styleId="fa-5x">
    <w:name w:val="fa-5x"/>
    <w:basedOn w:val="Normal"/>
    <w:uiPriority w:val="99"/>
    <w:semiHidden/>
    <w:pPr>
      <w:spacing w:before="100" w:beforeAutospacing="1" w:after="100" w:afterAutospacing="1"/>
    </w:pPr>
    <w:rPr>
      <w:sz w:val="120"/>
      <w:szCs w:val="120"/>
    </w:rPr>
  </w:style>
  <w:style w:type="paragraph" w:customStyle="1" w:styleId="fa-fw">
    <w:name w:val="fa-fw"/>
    <w:basedOn w:val="Normal"/>
    <w:uiPriority w:val="99"/>
    <w:semiHidden/>
    <w:pPr>
      <w:spacing w:before="100" w:beforeAutospacing="1" w:after="100" w:afterAutospacing="1"/>
      <w:jc w:val="center"/>
    </w:pPr>
  </w:style>
  <w:style w:type="paragraph" w:customStyle="1" w:styleId="fa-ul">
    <w:name w:val="fa-ul"/>
    <w:basedOn w:val="Normal"/>
    <w:uiPriority w:val="99"/>
    <w:semiHidden/>
    <w:pPr>
      <w:spacing w:before="100" w:beforeAutospacing="1" w:after="100" w:afterAutospacing="1"/>
      <w:ind w:left="514"/>
    </w:pPr>
  </w:style>
  <w:style w:type="paragraph" w:customStyle="1" w:styleId="fa-li">
    <w:name w:val="fa-li"/>
    <w:basedOn w:val="Normal"/>
    <w:uiPriority w:val="99"/>
    <w:semiHidden/>
    <w:pPr>
      <w:spacing w:before="100" w:beforeAutospacing="1" w:after="100" w:afterAutospacing="1"/>
      <w:jc w:val="center"/>
    </w:pPr>
  </w:style>
  <w:style w:type="paragraph" w:customStyle="1" w:styleId="fa-border">
    <w:name w:val="fa-border"/>
    <w:basedOn w:val="Normal"/>
    <w:uiPriority w:val="99"/>
    <w:semiHidden/>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uiPriority w:val="99"/>
    <w:semiHidden/>
    <w:pPr>
      <w:spacing w:before="100" w:beforeAutospacing="1" w:after="100" w:afterAutospacing="1" w:line="480" w:lineRule="atLeast"/>
    </w:pPr>
  </w:style>
  <w:style w:type="paragraph" w:customStyle="1" w:styleId="fa-stack-1x">
    <w:name w:val="fa-stack-1x"/>
    <w:basedOn w:val="Normal"/>
    <w:uiPriority w:val="99"/>
    <w:semiHidden/>
    <w:pPr>
      <w:spacing w:before="100" w:beforeAutospacing="1" w:after="100" w:afterAutospacing="1"/>
      <w:jc w:val="center"/>
    </w:pPr>
  </w:style>
  <w:style w:type="paragraph" w:customStyle="1" w:styleId="fa-stack-2x">
    <w:name w:val="fa-stack-2x"/>
    <w:basedOn w:val="Normal"/>
    <w:uiPriority w:val="99"/>
    <w:semiHidden/>
    <w:pPr>
      <w:spacing w:before="100" w:beforeAutospacing="1" w:after="100" w:afterAutospacing="1"/>
      <w:jc w:val="center"/>
    </w:pPr>
    <w:rPr>
      <w:sz w:val="48"/>
      <w:szCs w:val="48"/>
    </w:rPr>
  </w:style>
  <w:style w:type="paragraph" w:customStyle="1" w:styleId="fa-inverse">
    <w:name w:val="fa-inverse"/>
    <w:basedOn w:val="Normal"/>
    <w:uiPriority w:val="99"/>
    <w:semiHidden/>
    <w:pPr>
      <w:spacing w:before="100" w:beforeAutospacing="1" w:after="100" w:afterAutospacing="1"/>
    </w:pPr>
  </w:style>
  <w:style w:type="paragraph" w:customStyle="1" w:styleId="sr-only">
    <w:name w:val="sr-only"/>
    <w:basedOn w:val="Normal"/>
    <w:uiPriority w:val="99"/>
    <w:semiHidden/>
    <w:pPr>
      <w:ind w:left="-15" w:right="-15"/>
    </w:pPr>
  </w:style>
  <w:style w:type="paragraph" w:customStyle="1" w:styleId="book-langs-index">
    <w:name w:val="book-langs-index"/>
    <w:basedOn w:val="Normal"/>
    <w:uiPriority w:val="99"/>
    <w:semiHidden/>
  </w:style>
  <w:style w:type="paragraph" w:customStyle="1" w:styleId="dropdown-menu">
    <w:name w:val="dropdown-menu"/>
    <w:basedOn w:val="Normal"/>
    <w:uiPriority w:val="99"/>
    <w:semiHidden/>
    <w:pPr>
      <w:shd w:val="clear" w:color="auto" w:fill="FAFAFA"/>
      <w:spacing w:before="30"/>
    </w:pPr>
    <w:rPr>
      <w:sz w:val="21"/>
      <w:szCs w:val="21"/>
    </w:rPr>
  </w:style>
  <w:style w:type="paragraph" w:customStyle="1" w:styleId="alert">
    <w:name w:val="alert"/>
    <w:basedOn w:val="Normal"/>
    <w:uiPriority w:val="99"/>
    <w:semiHidden/>
    <w:pPr>
      <w:pBdr>
        <w:bottom w:val="single" w:sz="36" w:space="11" w:color="DDDDDD"/>
      </w:pBdr>
      <w:shd w:val="clear" w:color="auto" w:fill="EEEEEE"/>
      <w:spacing w:before="100" w:beforeAutospacing="1" w:after="300"/>
    </w:pPr>
  </w:style>
  <w:style w:type="paragraph" w:customStyle="1" w:styleId="alert-success">
    <w:name w:val="alert-success"/>
    <w:basedOn w:val="Normal"/>
    <w:uiPriority w:val="99"/>
    <w:semiHidden/>
    <w:pPr>
      <w:shd w:val="clear" w:color="auto" w:fill="DFF0D8"/>
      <w:spacing w:before="100" w:beforeAutospacing="1" w:after="100" w:afterAutospacing="1"/>
    </w:pPr>
  </w:style>
  <w:style w:type="paragraph" w:customStyle="1" w:styleId="alert-info">
    <w:name w:val="alert-info"/>
    <w:basedOn w:val="Normal"/>
    <w:uiPriority w:val="99"/>
    <w:semiHidden/>
    <w:pPr>
      <w:shd w:val="clear" w:color="auto" w:fill="D9EDF7"/>
      <w:spacing w:before="100" w:beforeAutospacing="1" w:after="100" w:afterAutospacing="1"/>
    </w:pPr>
  </w:style>
  <w:style w:type="paragraph" w:customStyle="1" w:styleId="alert-danger">
    <w:name w:val="alert-danger"/>
    <w:basedOn w:val="Normal"/>
    <w:uiPriority w:val="99"/>
    <w:semiHidden/>
    <w:pPr>
      <w:shd w:val="clear" w:color="auto" w:fill="F2DEDE"/>
      <w:spacing w:before="100" w:beforeAutospacing="1" w:after="100" w:afterAutospacing="1"/>
    </w:pPr>
  </w:style>
  <w:style w:type="paragraph" w:customStyle="1" w:styleId="alert-warning">
    <w:name w:val="alert-warning"/>
    <w:basedOn w:val="Normal"/>
    <w:uiPriority w:val="99"/>
    <w:semiHidden/>
    <w:pPr>
      <w:shd w:val="clear" w:color="auto" w:fill="FCF8E3"/>
      <w:spacing w:before="100" w:beforeAutospacing="1" w:after="100" w:afterAutospacing="1"/>
    </w:pPr>
  </w:style>
  <w:style w:type="paragraph" w:customStyle="1" w:styleId="book">
    <w:name w:val="book"/>
    <w:basedOn w:val="Normal"/>
    <w:uiPriority w:val="99"/>
    <w:semiHidden/>
    <w:pPr>
      <w:spacing w:before="100" w:beforeAutospacing="1" w:after="100" w:afterAutospacing="1"/>
    </w:pPr>
  </w:style>
  <w:style w:type="paragraph" w:customStyle="1" w:styleId="button">
    <w:name w:val="button"/>
    <w:basedOn w:val="Normal"/>
    <w:uiPriority w:val="99"/>
    <w:semiHidden/>
    <w:pPr>
      <w:shd w:val="clear" w:color="auto" w:fill="EEEEEE"/>
      <w:spacing w:before="100" w:beforeAutospacing="1" w:after="100" w:afterAutospacing="1"/>
      <w:jc w:val="center"/>
    </w:pPr>
  </w:style>
  <w:style w:type="paragraph" w:customStyle="1" w:styleId="kablewrapper">
    <w:name w:val="kable_wrapper"/>
    <w:basedOn w:val="Normal"/>
    <w:uiPriority w:val="99"/>
    <w:semiHidden/>
    <w:pPr>
      <w:spacing w:before="100" w:beforeAutospacing="1" w:after="100" w:afterAutospacing="1"/>
    </w:pPr>
  </w:style>
  <w:style w:type="paragraph" w:customStyle="1" w:styleId="header-section-number">
    <w:name w:val="header-section-number"/>
    <w:basedOn w:val="Normal"/>
    <w:uiPriority w:val="99"/>
    <w:semiHidden/>
    <w:pPr>
      <w:spacing w:before="100" w:beforeAutospacing="1" w:after="100" w:afterAutospacing="1"/>
    </w:pPr>
  </w:style>
  <w:style w:type="paragraph" w:customStyle="1" w:styleId="tabwid">
    <w:name w:val="tabwid"/>
    <w:basedOn w:val="Normal"/>
    <w:uiPriority w:val="99"/>
    <w:semiHidden/>
    <w:pPr>
      <w:spacing w:before="100" w:beforeAutospacing="1" w:after="100" w:afterAutospacing="1"/>
    </w:pPr>
  </w:style>
  <w:style w:type="paragraph" w:customStyle="1" w:styleId="book-header">
    <w:name w:val="book-header"/>
    <w:basedOn w:val="Normal"/>
    <w:uiPriority w:val="99"/>
    <w:semiHidden/>
    <w:pPr>
      <w:spacing w:before="100" w:beforeAutospacing="1" w:after="100" w:afterAutospacing="1"/>
    </w:pPr>
  </w:style>
  <w:style w:type="paragraph" w:customStyle="1" w:styleId="book-summary">
    <w:name w:val="book-summary"/>
    <w:basedOn w:val="Normal"/>
    <w:uiPriority w:val="99"/>
    <w:semiHidden/>
    <w:pPr>
      <w:spacing w:before="100" w:beforeAutospacing="1" w:after="100" w:afterAutospacing="1"/>
    </w:pPr>
  </w:style>
  <w:style w:type="paragraph" w:customStyle="1" w:styleId="inner">
    <w:name w:val="inner"/>
    <w:basedOn w:val="Normal"/>
    <w:uiPriority w:val="99"/>
    <w:semiHidden/>
    <w:pPr>
      <w:spacing w:before="100" w:beforeAutospacing="1" w:after="100" w:afterAutospacing="1"/>
    </w:pPr>
  </w:style>
  <w:style w:type="paragraph" w:customStyle="1" w:styleId="dropdown-caret">
    <w:name w:val="dropdown-caret"/>
    <w:basedOn w:val="Normal"/>
    <w:uiPriority w:val="99"/>
    <w:semiHidden/>
    <w:pPr>
      <w:spacing w:before="100" w:beforeAutospacing="1" w:after="100" w:afterAutospacing="1"/>
    </w:pPr>
  </w:style>
  <w:style w:type="paragraph" w:customStyle="1" w:styleId="book-body">
    <w:name w:val="book-body"/>
    <w:basedOn w:val="Normal"/>
    <w:uiPriority w:val="99"/>
    <w:semiHidden/>
    <w:pPr>
      <w:spacing w:before="100" w:beforeAutospacing="1" w:after="100" w:afterAutospacing="1"/>
    </w:pPr>
  </w:style>
  <w:style w:type="paragraph" w:customStyle="1" w:styleId="languages">
    <w:name w:val="languages"/>
    <w:basedOn w:val="Normal"/>
    <w:uiPriority w:val="99"/>
    <w:semiHidden/>
    <w:pPr>
      <w:spacing w:before="100" w:beforeAutospacing="1" w:after="100" w:afterAutospacing="1"/>
    </w:pPr>
  </w:style>
  <w:style w:type="paragraph" w:customStyle="1" w:styleId="btn">
    <w:name w:val="btn"/>
    <w:basedOn w:val="Normal"/>
    <w:uiPriority w:val="99"/>
    <w:semiHidden/>
    <w:pPr>
      <w:spacing w:before="100" w:beforeAutospacing="1" w:after="100" w:afterAutospacing="1"/>
    </w:pPr>
  </w:style>
  <w:style w:type="paragraph" w:customStyle="1" w:styleId="caret-outer">
    <w:name w:val="caret-outer"/>
    <w:basedOn w:val="Normal"/>
    <w:uiPriority w:val="99"/>
    <w:semiHidden/>
    <w:pPr>
      <w:spacing w:before="100" w:beforeAutospacing="1" w:after="100" w:afterAutospacing="1"/>
    </w:pPr>
  </w:style>
  <w:style w:type="paragraph" w:customStyle="1" w:styleId="caret-inner">
    <w:name w:val="caret-inner"/>
    <w:basedOn w:val="Normal"/>
    <w:uiPriority w:val="99"/>
    <w:semiHidden/>
    <w:pPr>
      <w:spacing w:before="100" w:beforeAutospacing="1" w:after="100" w:afterAutospacing="1"/>
    </w:pPr>
  </w:style>
  <w:style w:type="paragraph" w:customStyle="1" w:styleId="navigation">
    <w:name w:val="navigation"/>
    <w:basedOn w:val="Normal"/>
    <w:uiPriority w:val="99"/>
    <w:semiHidden/>
    <w:pPr>
      <w:spacing w:before="100" w:beforeAutospacing="1" w:after="100" w:afterAutospacing="1"/>
    </w:pPr>
  </w:style>
  <w:style w:type="paragraph" w:customStyle="1" w:styleId="book-search">
    <w:name w:val="book-search"/>
    <w:basedOn w:val="Normal"/>
    <w:uiPriority w:val="99"/>
    <w:semiHidden/>
    <w:pPr>
      <w:spacing w:before="100" w:beforeAutospacing="1" w:after="100" w:afterAutospacing="1"/>
    </w:pPr>
  </w:style>
  <w:style w:type="paragraph" w:customStyle="1" w:styleId="buttons">
    <w:name w:val="buttons"/>
    <w:basedOn w:val="Normal"/>
    <w:uiPriority w:val="99"/>
    <w:semiHidden/>
    <w:pPr>
      <w:spacing w:before="100" w:beforeAutospacing="1" w:after="100" w:afterAutospacing="1"/>
    </w:pPr>
  </w:style>
  <w:style w:type="paragraph" w:customStyle="1" w:styleId="page-inner">
    <w:name w:val="page-inner"/>
    <w:basedOn w:val="Normal"/>
    <w:uiPriority w:val="99"/>
    <w:semiHidden/>
    <w:pPr>
      <w:spacing w:before="100" w:beforeAutospacing="1" w:after="100" w:afterAutospacing="1"/>
    </w:pPr>
  </w:style>
  <w:style w:type="paragraph" w:customStyle="1" w:styleId="font-enlarge">
    <w:name w:val="font-enlarge"/>
    <w:basedOn w:val="Normal"/>
    <w:uiPriority w:val="99"/>
    <w:semiHidden/>
    <w:pPr>
      <w:spacing w:before="100" w:beforeAutospacing="1" w:after="100" w:afterAutospacing="1"/>
    </w:pPr>
  </w:style>
  <w:style w:type="paragraph" w:customStyle="1" w:styleId="font-reduce">
    <w:name w:val="font-reduce"/>
    <w:basedOn w:val="Normal"/>
    <w:uiPriority w:val="99"/>
    <w:semiHidden/>
    <w:pPr>
      <w:spacing w:before="100" w:beforeAutospacing="1" w:after="100" w:afterAutospacing="1"/>
    </w:pPr>
  </w:style>
  <w:style w:type="paragraph" w:customStyle="1" w:styleId="multi-author">
    <w:name w:val="multi-author"/>
    <w:basedOn w:val="Normal"/>
    <w:uiPriority w:val="99"/>
    <w:semiHidden/>
    <w:pPr>
      <w:spacing w:before="100" w:beforeAutospacing="1" w:after="100" w:afterAutospacing="1"/>
    </w:pPr>
  </w:style>
  <w:style w:type="paragraph" w:customStyle="1" w:styleId="date">
    <w:name w:val="date"/>
    <w:basedOn w:val="Normal"/>
    <w:uiPriority w:val="99"/>
    <w:semiHidden/>
    <w:pPr>
      <w:spacing w:before="100" w:beforeAutospacing="1" w:after="100" w:afterAutospacing="1"/>
    </w:pPr>
  </w:style>
  <w:style w:type="paragraph" w:customStyle="1" w:styleId="katex-display">
    <w:name w:val="katex-display"/>
    <w:basedOn w:val="Normal"/>
    <w:uiPriority w:val="99"/>
    <w:semiHidden/>
  </w:style>
  <w:style w:type="paragraph" w:customStyle="1" w:styleId="divider">
    <w:name w:val="divider"/>
    <w:basedOn w:val="Normal"/>
    <w:uiPriority w:val="99"/>
    <w:semiHidden/>
    <w:pPr>
      <w:spacing w:before="100" w:beforeAutospacing="1" w:after="100" w:afterAutospacing="1"/>
    </w:pPr>
  </w:style>
  <w:style w:type="paragraph" w:customStyle="1" w:styleId="donea">
    <w:name w:val="done&gt;a"/>
    <w:basedOn w:val="Normal"/>
    <w:uiPriority w:val="99"/>
    <w:semiHidden/>
    <w:pPr>
      <w:spacing w:before="100" w:beforeAutospacing="1" w:after="100" w:afterAutospacing="1"/>
    </w:pPr>
  </w:style>
  <w:style w:type="paragraph" w:customStyle="1" w:styleId="activea">
    <w:name w:val="active&gt;a"/>
    <w:basedOn w:val="Normal"/>
    <w:uiPriority w:val="99"/>
    <w:semiHidden/>
    <w:pPr>
      <w:spacing w:before="100" w:beforeAutospacing="1" w:after="100" w:afterAutospacing="1"/>
    </w:pPr>
  </w:style>
  <w:style w:type="paragraph" w:customStyle="1" w:styleId="book-header1">
    <w:name w:val="book-header1"/>
    <w:basedOn w:val="Normal"/>
    <w:uiPriority w:val="99"/>
    <w:semiHidden/>
    <w:pPr>
      <w:spacing w:before="100" w:beforeAutospacing="1" w:after="100" w:afterAutospacing="1"/>
    </w:pPr>
    <w:rPr>
      <w:rFonts w:ascii="Helvetica" w:hAnsi="Helvetica" w:cs="Helvetica"/>
      <w:color w:val="7E888B"/>
      <w:sz w:val="20"/>
      <w:szCs w:val="20"/>
    </w:rPr>
  </w:style>
  <w:style w:type="paragraph" w:customStyle="1" w:styleId="book-summary1">
    <w:name w:val="book-summary1"/>
    <w:basedOn w:val="Normal"/>
    <w:uiPriority w:val="99"/>
    <w:semiHidden/>
    <w:pPr>
      <w:shd w:val="clear" w:color="auto" w:fill="FAFAFA"/>
      <w:spacing w:before="100" w:beforeAutospacing="1" w:after="100" w:afterAutospacing="1"/>
    </w:pPr>
    <w:rPr>
      <w:rFonts w:ascii="Helvetica" w:hAnsi="Helvetica" w:cs="Helvetica"/>
      <w:color w:val="364149"/>
    </w:rPr>
  </w:style>
  <w:style w:type="paragraph" w:customStyle="1" w:styleId="inner1">
    <w:name w:val="inner1"/>
    <w:basedOn w:val="Normal"/>
    <w:uiPriority w:val="99"/>
    <w:semiHidden/>
    <w:pPr>
      <w:shd w:val="clear" w:color="auto" w:fill="FFFFFF"/>
    </w:pPr>
  </w:style>
  <w:style w:type="paragraph" w:customStyle="1" w:styleId="languages1">
    <w:name w:val="languages1"/>
    <w:basedOn w:val="Normal"/>
    <w:uiPriority w:val="99"/>
    <w:semiHidden/>
    <w:pPr>
      <w:pBdr>
        <w:top w:val="single" w:sz="6" w:space="15" w:color="EEEEEE"/>
      </w:pBdr>
      <w:spacing w:before="300" w:after="100" w:afterAutospacing="1"/>
    </w:pPr>
  </w:style>
  <w:style w:type="paragraph" w:customStyle="1" w:styleId="btn1">
    <w:name w:val="btn1"/>
    <w:basedOn w:val="Normal"/>
    <w:uiPriority w:val="99"/>
    <w:semiHidden/>
    <w:pPr>
      <w:spacing w:before="100" w:beforeAutospacing="1" w:after="100" w:afterAutospacing="1" w:line="750" w:lineRule="atLeast"/>
    </w:pPr>
    <w:rPr>
      <w:caps/>
      <w:color w:val="CCCCCC"/>
      <w:sz w:val="21"/>
      <w:szCs w:val="21"/>
    </w:rPr>
  </w:style>
  <w:style w:type="paragraph" w:customStyle="1" w:styleId="btn2">
    <w:name w:val="btn2"/>
    <w:basedOn w:val="Normal"/>
    <w:uiPriority w:val="99"/>
    <w:semiHidden/>
    <w:pPr>
      <w:spacing w:before="100" w:beforeAutospacing="1" w:after="100" w:afterAutospacing="1" w:line="750" w:lineRule="atLeast"/>
    </w:pPr>
    <w:rPr>
      <w:caps/>
      <w:color w:val="444444"/>
      <w:sz w:val="21"/>
      <w:szCs w:val="21"/>
    </w:rPr>
  </w:style>
  <w:style w:type="paragraph" w:customStyle="1" w:styleId="dropdown-caret1">
    <w:name w:val="dropdown-caret1"/>
    <w:basedOn w:val="Normal"/>
    <w:uiPriority w:val="99"/>
    <w:semiHidden/>
    <w:pPr>
      <w:spacing w:before="100" w:beforeAutospacing="1" w:after="100" w:afterAutospacing="1"/>
    </w:pPr>
  </w:style>
  <w:style w:type="paragraph" w:customStyle="1" w:styleId="caret-outer1">
    <w:name w:val="caret-outer1"/>
    <w:basedOn w:val="Normal"/>
    <w:uiPriority w:val="99"/>
    <w:semiHidden/>
    <w:pPr>
      <w:spacing w:before="100" w:beforeAutospacing="1" w:after="100" w:afterAutospacing="1"/>
      <w:ind w:left="-15"/>
    </w:pPr>
  </w:style>
  <w:style w:type="paragraph" w:customStyle="1" w:styleId="caret-inner1">
    <w:name w:val="caret-inner1"/>
    <w:basedOn w:val="Normal"/>
    <w:uiPriority w:val="99"/>
    <w:semiHidden/>
    <w:pPr>
      <w:pBdr>
        <w:bottom w:val="single" w:sz="48" w:space="0" w:color="FAFAFA"/>
      </w:pBdr>
      <w:spacing w:after="100" w:afterAutospacing="1"/>
    </w:pPr>
  </w:style>
  <w:style w:type="paragraph" w:customStyle="1" w:styleId="button1">
    <w:name w:val="button1"/>
    <w:basedOn w:val="Normal"/>
    <w:uiPriority w:val="99"/>
    <w:semiHidden/>
    <w:pPr>
      <w:spacing w:before="100" w:beforeAutospacing="1" w:after="100" w:afterAutospacing="1"/>
      <w:jc w:val="center"/>
    </w:pPr>
    <w:rPr>
      <w:color w:val="A6A6A6"/>
    </w:rPr>
  </w:style>
  <w:style w:type="paragraph" w:customStyle="1" w:styleId="button2">
    <w:name w:val="button2"/>
    <w:basedOn w:val="Normal"/>
    <w:uiPriority w:val="99"/>
    <w:semiHidden/>
    <w:pPr>
      <w:spacing w:before="100" w:beforeAutospacing="1" w:after="100" w:afterAutospacing="1"/>
      <w:jc w:val="center"/>
    </w:pPr>
    <w:rPr>
      <w:color w:val="444444"/>
    </w:rPr>
  </w:style>
  <w:style w:type="paragraph" w:customStyle="1" w:styleId="divider1">
    <w:name w:val="divider1"/>
    <w:basedOn w:val="Normal"/>
    <w:uiPriority w:val="99"/>
    <w:semiHidden/>
    <w:pPr>
      <w:spacing w:before="105" w:after="105"/>
    </w:pPr>
  </w:style>
  <w:style w:type="paragraph" w:customStyle="1" w:styleId="donea1">
    <w:name w:val="done&gt;a1"/>
    <w:basedOn w:val="Normal"/>
    <w:uiPriority w:val="99"/>
    <w:semiHidden/>
    <w:pPr>
      <w:spacing w:before="100" w:beforeAutospacing="1" w:after="100" w:afterAutospacing="1"/>
    </w:pPr>
    <w:rPr>
      <w:color w:val="364149"/>
    </w:rPr>
  </w:style>
  <w:style w:type="paragraph" w:customStyle="1" w:styleId="activea1">
    <w:name w:val="active&gt;a1"/>
    <w:basedOn w:val="Normal"/>
    <w:uiPriority w:val="99"/>
    <w:semiHidden/>
    <w:pPr>
      <w:spacing w:before="100" w:beforeAutospacing="1" w:after="100" w:afterAutospacing="1"/>
    </w:pPr>
    <w:rPr>
      <w:color w:val="008CFF"/>
    </w:rPr>
  </w:style>
  <w:style w:type="paragraph" w:customStyle="1" w:styleId="book-body1">
    <w:name w:val="book-body1"/>
    <w:basedOn w:val="Normal"/>
    <w:uiPriority w:val="99"/>
    <w:semiHidden/>
    <w:pPr>
      <w:shd w:val="clear" w:color="auto" w:fill="FFFFFF"/>
      <w:spacing w:before="100" w:beforeAutospacing="1" w:after="100" w:afterAutospacing="1"/>
    </w:pPr>
    <w:rPr>
      <w:color w:val="000000"/>
    </w:rPr>
  </w:style>
  <w:style w:type="paragraph" w:customStyle="1" w:styleId="page-inner1">
    <w:name w:val="page-inner1"/>
    <w:basedOn w:val="Normal"/>
    <w:uiPriority w:val="99"/>
    <w:semiHidden/>
  </w:style>
  <w:style w:type="paragraph" w:customStyle="1" w:styleId="btn3">
    <w:name w:val="btn3"/>
    <w:basedOn w:val="Normal"/>
    <w:uiPriority w:val="99"/>
    <w:semiHidden/>
    <w:pPr>
      <w:shd w:val="clear" w:color="auto" w:fill="EEEEEE"/>
      <w:spacing w:before="100" w:beforeAutospacing="1" w:after="100" w:afterAutospacing="1"/>
    </w:pPr>
  </w:style>
  <w:style w:type="paragraph" w:customStyle="1" w:styleId="navigation1">
    <w:name w:val="navigation1"/>
    <w:basedOn w:val="Normal"/>
    <w:uiPriority w:val="99"/>
    <w:semiHidden/>
    <w:pPr>
      <w:jc w:val="center"/>
    </w:pPr>
    <w:rPr>
      <w:color w:val="CCCCCC"/>
      <w:sz w:val="60"/>
      <w:szCs w:val="60"/>
    </w:rPr>
  </w:style>
  <w:style w:type="paragraph" w:customStyle="1" w:styleId="navigation2">
    <w:name w:val="navigation2"/>
    <w:basedOn w:val="Normal"/>
    <w:uiPriority w:val="99"/>
    <w:semiHidden/>
    <w:pPr>
      <w:jc w:val="center"/>
    </w:pPr>
    <w:rPr>
      <w:color w:val="444444"/>
      <w:sz w:val="60"/>
      <w:szCs w:val="60"/>
    </w:rPr>
  </w:style>
  <w:style w:type="paragraph" w:customStyle="1" w:styleId="multi-author1">
    <w:name w:val="multi-author1"/>
    <w:basedOn w:val="Normal"/>
    <w:uiPriority w:val="99"/>
    <w:semiHidden/>
    <w:pPr>
      <w:spacing w:before="120"/>
    </w:pPr>
  </w:style>
  <w:style w:type="paragraph" w:customStyle="1" w:styleId="date1">
    <w:name w:val="date1"/>
    <w:basedOn w:val="Normal"/>
    <w:uiPriority w:val="99"/>
    <w:semiHidden/>
    <w:pPr>
      <w:spacing w:before="360" w:after="100" w:afterAutospacing="1"/>
    </w:pPr>
  </w:style>
  <w:style w:type="paragraph" w:customStyle="1" w:styleId="book-search1">
    <w:name w:val="book-search1"/>
    <w:basedOn w:val="Normal"/>
    <w:uiPriority w:val="99"/>
    <w:semiHidden/>
    <w:pPr>
      <w:spacing w:before="100" w:beforeAutospacing="1" w:after="100" w:afterAutospacing="1"/>
    </w:pPr>
  </w:style>
  <w:style w:type="paragraph" w:customStyle="1" w:styleId="dropdown-menu1">
    <w:name w:val="dropdown-menu1"/>
    <w:basedOn w:val="Normal"/>
    <w:uiPriority w:val="99"/>
    <w:semiHidden/>
    <w:pPr>
      <w:shd w:val="clear" w:color="auto" w:fill="111111"/>
      <w:spacing w:before="30"/>
    </w:pPr>
    <w:rPr>
      <w:vanish/>
      <w:sz w:val="21"/>
      <w:szCs w:val="21"/>
    </w:rPr>
  </w:style>
  <w:style w:type="paragraph" w:customStyle="1" w:styleId="caret-inner2">
    <w:name w:val="caret-inner2"/>
    <w:basedOn w:val="Normal"/>
    <w:uiPriority w:val="99"/>
    <w:semiHidden/>
    <w:pPr>
      <w:pBdr>
        <w:bottom w:val="single" w:sz="48" w:space="0" w:color="111111"/>
      </w:pBdr>
      <w:spacing w:after="100" w:afterAutospacing="1"/>
    </w:pPr>
  </w:style>
  <w:style w:type="paragraph" w:customStyle="1" w:styleId="buttons1">
    <w:name w:val="buttons1"/>
    <w:basedOn w:val="Normal"/>
    <w:uiPriority w:val="99"/>
    <w:semiHidden/>
    <w:pPr>
      <w:spacing w:before="100" w:beforeAutospacing="1" w:after="100" w:afterAutospacing="1"/>
    </w:pPr>
  </w:style>
  <w:style w:type="paragraph" w:customStyle="1" w:styleId="button3">
    <w:name w:val="button3"/>
    <w:basedOn w:val="Normal"/>
    <w:uiPriority w:val="99"/>
    <w:semiHidden/>
    <w:pPr>
      <w:shd w:val="clear" w:color="auto" w:fill="EEEEEE"/>
      <w:spacing w:before="100" w:beforeAutospacing="1" w:after="100" w:afterAutospacing="1"/>
      <w:jc w:val="center"/>
    </w:pPr>
    <w:rPr>
      <w:color w:val="AFA790"/>
    </w:rPr>
  </w:style>
  <w:style w:type="paragraph" w:customStyle="1" w:styleId="button4">
    <w:name w:val="button4"/>
    <w:basedOn w:val="Normal"/>
    <w:uiPriority w:val="99"/>
    <w:semiHidden/>
    <w:pPr>
      <w:shd w:val="clear" w:color="auto" w:fill="EEEEEE"/>
      <w:spacing w:before="100" w:beforeAutospacing="1" w:after="100" w:afterAutospacing="1"/>
      <w:jc w:val="center"/>
    </w:pPr>
    <w:rPr>
      <w:color w:val="73553C"/>
    </w:rPr>
  </w:style>
  <w:style w:type="paragraph" w:customStyle="1" w:styleId="dropdown-menu2">
    <w:name w:val="dropdown-menu2"/>
    <w:basedOn w:val="Normal"/>
    <w:uiPriority w:val="99"/>
    <w:semiHidden/>
    <w:pPr>
      <w:shd w:val="clear" w:color="auto" w:fill="2D3143"/>
      <w:spacing w:before="30"/>
    </w:pPr>
    <w:rPr>
      <w:vanish/>
      <w:sz w:val="21"/>
      <w:szCs w:val="21"/>
    </w:rPr>
  </w:style>
  <w:style w:type="paragraph" w:customStyle="1" w:styleId="caret-inner3">
    <w:name w:val="caret-inner3"/>
    <w:basedOn w:val="Normal"/>
    <w:uiPriority w:val="99"/>
    <w:semiHidden/>
    <w:pPr>
      <w:pBdr>
        <w:bottom w:val="single" w:sz="48" w:space="0" w:color="2D3143"/>
      </w:pBdr>
      <w:spacing w:after="100" w:afterAutospacing="1"/>
    </w:pPr>
  </w:style>
  <w:style w:type="paragraph" w:customStyle="1" w:styleId="buttons2">
    <w:name w:val="buttons2"/>
    <w:basedOn w:val="Normal"/>
    <w:uiPriority w:val="99"/>
    <w:semiHidden/>
    <w:pPr>
      <w:spacing w:before="100" w:beforeAutospacing="1" w:after="100" w:afterAutospacing="1"/>
    </w:pPr>
  </w:style>
  <w:style w:type="paragraph" w:customStyle="1" w:styleId="button5">
    <w:name w:val="button5"/>
    <w:basedOn w:val="Normal"/>
    <w:uiPriority w:val="99"/>
    <w:semiHidden/>
    <w:pPr>
      <w:shd w:val="clear" w:color="auto" w:fill="EEEEEE"/>
      <w:spacing w:before="100" w:beforeAutospacing="1" w:after="100" w:afterAutospacing="1"/>
      <w:jc w:val="center"/>
    </w:pPr>
    <w:rPr>
      <w:color w:val="62677F"/>
    </w:rPr>
  </w:style>
  <w:style w:type="paragraph" w:customStyle="1" w:styleId="button6">
    <w:name w:val="button6"/>
    <w:basedOn w:val="Normal"/>
    <w:uiPriority w:val="99"/>
    <w:semiHidden/>
    <w:pPr>
      <w:shd w:val="clear" w:color="auto" w:fill="EEEEEE"/>
      <w:spacing w:before="100" w:beforeAutospacing="1" w:after="100" w:afterAutospacing="1"/>
      <w:jc w:val="center"/>
    </w:pPr>
    <w:rPr>
      <w:color w:val="F4F4F5"/>
    </w:rPr>
  </w:style>
  <w:style w:type="paragraph" w:customStyle="1" w:styleId="font-enlarge1">
    <w:name w:val="font-enlarge1"/>
    <w:basedOn w:val="Normal"/>
    <w:uiPriority w:val="99"/>
    <w:semiHidden/>
    <w:pPr>
      <w:spacing w:before="100" w:beforeAutospacing="1" w:after="100" w:afterAutospacing="1" w:line="450" w:lineRule="atLeast"/>
    </w:pPr>
    <w:rPr>
      <w:sz w:val="34"/>
      <w:szCs w:val="34"/>
    </w:rPr>
  </w:style>
  <w:style w:type="paragraph" w:customStyle="1" w:styleId="font-reduce1">
    <w:name w:val="font-reduce1"/>
    <w:basedOn w:val="Normal"/>
    <w:uiPriority w:val="99"/>
    <w:semiHidden/>
    <w:pPr>
      <w:spacing w:before="100" w:beforeAutospacing="1" w:after="100" w:afterAutospacing="1" w:line="450" w:lineRule="atLeast"/>
    </w:pPr>
  </w:style>
  <w:style w:type="paragraph" w:customStyle="1" w:styleId="chapter">
    <w:name w:val="chapter"/>
    <w:basedOn w:val="Normal"/>
    <w:uiPriority w:val="99"/>
    <w:semiHidden/>
    <w:pPr>
      <w:spacing w:before="100" w:beforeAutospacing="1" w:after="100" w:afterAutospacing="1"/>
    </w:pPr>
  </w:style>
  <w:style w:type="character" w:styleId="Refdecomentario">
    <w:name w:val="annotation reference"/>
    <w:basedOn w:val="Fuentedeprrafopredeter"/>
    <w:uiPriority w:val="99"/>
    <w:semiHidden/>
    <w:unhideWhenUsed/>
    <w:rPr>
      <w:sz w:val="16"/>
      <w:szCs w:val="16"/>
    </w:rPr>
  </w:style>
  <w:style w:type="character" w:customStyle="1" w:styleId="al1">
    <w:name w:val="al1"/>
    <w:basedOn w:val="Fuentedeprrafopredeter"/>
    <w:rPr>
      <w:b/>
      <w:bCs/>
      <w:color w:val="FF0000"/>
    </w:rPr>
  </w:style>
  <w:style w:type="character" w:customStyle="1" w:styleId="an1">
    <w:name w:val="an1"/>
    <w:basedOn w:val="Fuentedeprrafopredeter"/>
    <w:rPr>
      <w:b/>
      <w:bCs/>
      <w:i/>
      <w:iCs/>
      <w:color w:val="60A0B0"/>
    </w:rPr>
  </w:style>
  <w:style w:type="character" w:customStyle="1" w:styleId="at1">
    <w:name w:val="at1"/>
    <w:basedOn w:val="Fuentedeprrafopredeter"/>
    <w:rPr>
      <w:color w:val="7D9029"/>
    </w:rPr>
  </w:style>
  <w:style w:type="character" w:customStyle="1" w:styleId="bn1">
    <w:name w:val="bn1"/>
    <w:basedOn w:val="Fuentedeprrafopredeter"/>
    <w:rPr>
      <w:color w:val="40A070"/>
    </w:rPr>
  </w:style>
  <w:style w:type="character" w:customStyle="1" w:styleId="bu1">
    <w:name w:val="bu1"/>
    <w:basedOn w:val="Fuentedeprrafopredeter"/>
    <w:rPr>
      <w:color w:val="008000"/>
    </w:rPr>
  </w:style>
  <w:style w:type="character" w:customStyle="1" w:styleId="cf1">
    <w:name w:val="cf1"/>
    <w:basedOn w:val="Fuentedeprrafopredeter"/>
    <w:rPr>
      <w:b/>
      <w:bCs/>
      <w:color w:val="007020"/>
    </w:rPr>
  </w:style>
  <w:style w:type="character" w:customStyle="1" w:styleId="ch1">
    <w:name w:val="ch1"/>
    <w:basedOn w:val="Fuentedeprrafopredeter"/>
    <w:rPr>
      <w:color w:val="4070A0"/>
    </w:rPr>
  </w:style>
  <w:style w:type="character" w:customStyle="1" w:styleId="cn1">
    <w:name w:val="cn1"/>
    <w:basedOn w:val="Fuentedeprrafopredeter"/>
    <w:rPr>
      <w:color w:val="880000"/>
    </w:rPr>
  </w:style>
  <w:style w:type="character" w:customStyle="1" w:styleId="co1">
    <w:name w:val="co1"/>
    <w:basedOn w:val="Fuentedeprrafopredeter"/>
    <w:rPr>
      <w:i/>
      <w:iCs/>
      <w:color w:val="60A0B0"/>
    </w:rPr>
  </w:style>
  <w:style w:type="character" w:customStyle="1" w:styleId="cv1">
    <w:name w:val="cv1"/>
    <w:basedOn w:val="Fuentedeprrafopredeter"/>
    <w:rPr>
      <w:b/>
      <w:bCs/>
      <w:i/>
      <w:iCs/>
      <w:color w:val="60A0B0"/>
    </w:rPr>
  </w:style>
  <w:style w:type="character" w:customStyle="1" w:styleId="do1">
    <w:name w:val="do1"/>
    <w:basedOn w:val="Fuentedeprrafopredeter"/>
    <w:rPr>
      <w:i/>
      <w:iCs/>
      <w:color w:val="BA2121"/>
    </w:rPr>
  </w:style>
  <w:style w:type="character" w:customStyle="1" w:styleId="dt1">
    <w:name w:val="dt1"/>
    <w:basedOn w:val="Fuentedeprrafopredeter"/>
    <w:rPr>
      <w:color w:val="902000"/>
    </w:rPr>
  </w:style>
  <w:style w:type="character" w:customStyle="1" w:styleId="dv1">
    <w:name w:val="dv1"/>
    <w:basedOn w:val="Fuentedeprrafopredeter"/>
    <w:rPr>
      <w:color w:val="40A070"/>
    </w:rPr>
  </w:style>
  <w:style w:type="character" w:customStyle="1" w:styleId="er1">
    <w:name w:val="er1"/>
    <w:basedOn w:val="Fuentedeprrafopredeter"/>
    <w:rPr>
      <w:b/>
      <w:bCs/>
      <w:color w:val="FF0000"/>
    </w:rPr>
  </w:style>
  <w:style w:type="character" w:customStyle="1" w:styleId="fl1">
    <w:name w:val="fl1"/>
    <w:basedOn w:val="Fuentedeprrafopredeter"/>
    <w:rPr>
      <w:color w:val="40A070"/>
    </w:rPr>
  </w:style>
  <w:style w:type="character" w:customStyle="1" w:styleId="fu1">
    <w:name w:val="fu1"/>
    <w:basedOn w:val="Fuentedeprrafopredeter"/>
    <w:rPr>
      <w:color w:val="06287E"/>
    </w:rPr>
  </w:style>
  <w:style w:type="character" w:customStyle="1" w:styleId="im1">
    <w:name w:val="im1"/>
    <w:basedOn w:val="Fuentedeprrafopredeter"/>
    <w:rPr>
      <w:b/>
      <w:bCs/>
      <w:color w:val="008000"/>
    </w:rPr>
  </w:style>
  <w:style w:type="character" w:customStyle="1" w:styleId="in1">
    <w:name w:val="in1"/>
    <w:basedOn w:val="Fuentedeprrafopredeter"/>
    <w:rPr>
      <w:b/>
      <w:bCs/>
      <w:i/>
      <w:iCs/>
      <w:color w:val="60A0B0"/>
    </w:rPr>
  </w:style>
  <w:style w:type="character" w:customStyle="1" w:styleId="kw1">
    <w:name w:val="kw1"/>
    <w:basedOn w:val="Fuentedeprrafopredeter"/>
    <w:rPr>
      <w:b/>
      <w:bCs/>
      <w:color w:val="007020"/>
    </w:rPr>
  </w:style>
  <w:style w:type="character" w:customStyle="1" w:styleId="op1">
    <w:name w:val="op1"/>
    <w:basedOn w:val="Fuentedeprrafopredeter"/>
    <w:rPr>
      <w:color w:val="666666"/>
    </w:rPr>
  </w:style>
  <w:style w:type="character" w:customStyle="1" w:styleId="ot1">
    <w:name w:val="ot1"/>
    <w:basedOn w:val="Fuentedeprrafopredeter"/>
    <w:rPr>
      <w:color w:val="007020"/>
    </w:rPr>
  </w:style>
  <w:style w:type="character" w:customStyle="1" w:styleId="pp1">
    <w:name w:val="pp1"/>
    <w:basedOn w:val="Fuentedeprrafopredeter"/>
    <w:rPr>
      <w:color w:val="BC7A00"/>
    </w:rPr>
  </w:style>
  <w:style w:type="character" w:customStyle="1" w:styleId="sc1">
    <w:name w:val="sc1"/>
    <w:basedOn w:val="Fuentedeprrafopredeter"/>
    <w:rPr>
      <w:color w:val="4070A0"/>
    </w:rPr>
  </w:style>
  <w:style w:type="character" w:customStyle="1" w:styleId="ss1">
    <w:name w:val="ss1"/>
    <w:basedOn w:val="Fuentedeprrafopredeter"/>
    <w:rPr>
      <w:color w:val="BB6688"/>
    </w:rPr>
  </w:style>
  <w:style w:type="character" w:customStyle="1" w:styleId="st1">
    <w:name w:val="st1"/>
    <w:basedOn w:val="Fuentedeprrafopredeter"/>
    <w:rPr>
      <w:color w:val="4070A0"/>
    </w:rPr>
  </w:style>
  <w:style w:type="character" w:customStyle="1" w:styleId="va1">
    <w:name w:val="va1"/>
    <w:basedOn w:val="Fuentedeprrafopredeter"/>
    <w:rPr>
      <w:color w:val="19177C"/>
    </w:rPr>
  </w:style>
  <w:style w:type="character" w:customStyle="1" w:styleId="vs1">
    <w:name w:val="vs1"/>
    <w:basedOn w:val="Fuentedeprrafopredeter"/>
    <w:rPr>
      <w:color w:val="4070A0"/>
    </w:rPr>
  </w:style>
  <w:style w:type="character" w:customStyle="1" w:styleId="wa1">
    <w:name w:val="wa1"/>
    <w:basedOn w:val="Fuentedeprrafopredeter"/>
    <w:rPr>
      <w:b/>
      <w:bCs/>
      <w:i/>
      <w:iCs/>
      <w:color w:val="60A0B0"/>
    </w:rPr>
  </w:style>
  <w:style w:type="character" w:customStyle="1" w:styleId="header-section-number1">
    <w:name w:val="header-section-number1"/>
    <w:basedOn w:val="Fuentedeprrafopredete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character" w:customStyle="1" w:styleId="citation">
    <w:name w:val="citation"/>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82351">
      <w:marLeft w:val="0"/>
      <w:marRight w:val="0"/>
      <w:marTop w:val="0"/>
      <w:marBottom w:val="0"/>
      <w:divBdr>
        <w:top w:val="none" w:sz="0" w:space="0" w:color="auto"/>
        <w:left w:val="none" w:sz="0" w:space="0" w:color="auto"/>
        <w:bottom w:val="none" w:sz="0" w:space="0" w:color="auto"/>
        <w:right w:val="none" w:sz="0" w:space="0" w:color="auto"/>
      </w:divBdr>
      <w:divsChild>
        <w:div w:id="112746363">
          <w:marLeft w:val="0"/>
          <w:marRight w:val="0"/>
          <w:marTop w:val="0"/>
          <w:marBottom w:val="0"/>
          <w:divBdr>
            <w:top w:val="none" w:sz="0" w:space="0" w:color="auto"/>
            <w:left w:val="none" w:sz="0" w:space="0" w:color="auto"/>
            <w:bottom w:val="none" w:sz="0" w:space="0" w:color="auto"/>
            <w:right w:val="none" w:sz="0" w:space="0" w:color="auto"/>
          </w:divBdr>
        </w:div>
        <w:div w:id="460610340">
          <w:marLeft w:val="0"/>
          <w:marRight w:val="0"/>
          <w:marTop w:val="0"/>
          <w:marBottom w:val="0"/>
          <w:divBdr>
            <w:top w:val="none" w:sz="0" w:space="0" w:color="auto"/>
            <w:left w:val="none" w:sz="0" w:space="0" w:color="auto"/>
            <w:bottom w:val="none" w:sz="0" w:space="0" w:color="auto"/>
            <w:right w:val="none" w:sz="0" w:space="0" w:color="auto"/>
          </w:divBdr>
          <w:divsChild>
            <w:div w:id="1733043527">
              <w:marLeft w:val="0"/>
              <w:marRight w:val="0"/>
              <w:marTop w:val="0"/>
              <w:marBottom w:val="0"/>
              <w:divBdr>
                <w:top w:val="none" w:sz="0" w:space="0" w:color="auto"/>
                <w:left w:val="none" w:sz="0" w:space="0" w:color="auto"/>
                <w:bottom w:val="none" w:sz="0" w:space="0" w:color="auto"/>
                <w:right w:val="none" w:sz="0" w:space="0" w:color="auto"/>
              </w:divBdr>
              <w:divsChild>
                <w:div w:id="289409122">
                  <w:marLeft w:val="0"/>
                  <w:marRight w:val="0"/>
                  <w:marTop w:val="0"/>
                  <w:marBottom w:val="0"/>
                  <w:divBdr>
                    <w:top w:val="none" w:sz="0" w:space="0" w:color="auto"/>
                    <w:left w:val="none" w:sz="0" w:space="0" w:color="auto"/>
                    <w:bottom w:val="none" w:sz="0" w:space="0" w:color="auto"/>
                    <w:right w:val="none" w:sz="0" w:space="0" w:color="auto"/>
                  </w:divBdr>
                </w:div>
                <w:div w:id="899051133">
                  <w:marLeft w:val="0"/>
                  <w:marRight w:val="0"/>
                  <w:marTop w:val="0"/>
                  <w:marBottom w:val="0"/>
                  <w:divBdr>
                    <w:top w:val="none" w:sz="0" w:space="0" w:color="auto"/>
                    <w:left w:val="none" w:sz="0" w:space="0" w:color="auto"/>
                    <w:bottom w:val="none" w:sz="0" w:space="0" w:color="auto"/>
                    <w:right w:val="none" w:sz="0" w:space="0" w:color="auto"/>
                  </w:divBdr>
                  <w:divsChild>
                    <w:div w:id="1583679216">
                      <w:marLeft w:val="0"/>
                      <w:marRight w:val="0"/>
                      <w:marTop w:val="0"/>
                      <w:marBottom w:val="0"/>
                      <w:divBdr>
                        <w:top w:val="none" w:sz="0" w:space="0" w:color="auto"/>
                        <w:left w:val="none" w:sz="0" w:space="0" w:color="auto"/>
                        <w:bottom w:val="none" w:sz="0" w:space="0" w:color="auto"/>
                        <w:right w:val="none" w:sz="0" w:space="0" w:color="auto"/>
                      </w:divBdr>
                      <w:divsChild>
                        <w:div w:id="671103112">
                          <w:marLeft w:val="0"/>
                          <w:marRight w:val="0"/>
                          <w:marTop w:val="0"/>
                          <w:marBottom w:val="0"/>
                          <w:divBdr>
                            <w:top w:val="none" w:sz="0" w:space="0" w:color="auto"/>
                            <w:left w:val="none" w:sz="0" w:space="0" w:color="auto"/>
                            <w:bottom w:val="none" w:sz="0" w:space="0" w:color="auto"/>
                            <w:right w:val="none" w:sz="0" w:space="0" w:color="auto"/>
                          </w:divBdr>
                          <w:divsChild>
                            <w:div w:id="1222519795">
                              <w:marLeft w:val="0"/>
                              <w:marRight w:val="0"/>
                              <w:marTop w:val="0"/>
                              <w:marBottom w:val="0"/>
                              <w:divBdr>
                                <w:top w:val="none" w:sz="0" w:space="0" w:color="auto"/>
                                <w:left w:val="none" w:sz="0" w:space="0" w:color="auto"/>
                                <w:bottom w:val="none" w:sz="0" w:space="0" w:color="auto"/>
                                <w:right w:val="none" w:sz="0" w:space="0" w:color="auto"/>
                              </w:divBdr>
                              <w:divsChild>
                                <w:div w:id="412357700">
                                  <w:marLeft w:val="0"/>
                                  <w:marRight w:val="0"/>
                                  <w:marTop w:val="0"/>
                                  <w:marBottom w:val="0"/>
                                  <w:divBdr>
                                    <w:top w:val="none" w:sz="0" w:space="0" w:color="auto"/>
                                    <w:left w:val="none" w:sz="0" w:space="0" w:color="auto"/>
                                    <w:bottom w:val="none" w:sz="0" w:space="0" w:color="auto"/>
                                    <w:right w:val="none" w:sz="0" w:space="0" w:color="auto"/>
                                  </w:divBdr>
                                  <w:divsChild>
                                    <w:div w:id="697894079">
                                      <w:marLeft w:val="0"/>
                                      <w:marRight w:val="0"/>
                                      <w:marTop w:val="0"/>
                                      <w:marBottom w:val="0"/>
                                      <w:divBdr>
                                        <w:top w:val="none" w:sz="0" w:space="0" w:color="auto"/>
                                        <w:left w:val="none" w:sz="0" w:space="0" w:color="auto"/>
                                        <w:bottom w:val="none" w:sz="0" w:space="0" w:color="auto"/>
                                        <w:right w:val="none" w:sz="0" w:space="0" w:color="auto"/>
                                      </w:divBdr>
                                    </w:div>
                                  </w:divsChild>
                                </w:div>
                                <w:div w:id="2115781120">
                                  <w:marLeft w:val="0"/>
                                  <w:marRight w:val="0"/>
                                  <w:marTop w:val="0"/>
                                  <w:marBottom w:val="0"/>
                                  <w:divBdr>
                                    <w:top w:val="none" w:sz="0" w:space="0" w:color="auto"/>
                                    <w:left w:val="none" w:sz="0" w:space="0" w:color="auto"/>
                                    <w:bottom w:val="none" w:sz="0" w:space="0" w:color="auto"/>
                                    <w:right w:val="none" w:sz="0" w:space="0" w:color="auto"/>
                                  </w:divBdr>
                                  <w:divsChild>
                                    <w:div w:id="365720564">
                                      <w:marLeft w:val="0"/>
                                      <w:marRight w:val="0"/>
                                      <w:marTop w:val="0"/>
                                      <w:marBottom w:val="0"/>
                                      <w:divBdr>
                                        <w:top w:val="none" w:sz="0" w:space="0" w:color="auto"/>
                                        <w:left w:val="none" w:sz="0" w:space="0" w:color="auto"/>
                                        <w:bottom w:val="none" w:sz="0" w:space="0" w:color="auto"/>
                                        <w:right w:val="none" w:sz="0" w:space="0" w:color="auto"/>
                                      </w:divBdr>
                                    </w:div>
                                  </w:divsChild>
                                </w:div>
                                <w:div w:id="454833471">
                                  <w:marLeft w:val="0"/>
                                  <w:marRight w:val="0"/>
                                  <w:marTop w:val="0"/>
                                  <w:marBottom w:val="0"/>
                                  <w:divBdr>
                                    <w:top w:val="none" w:sz="0" w:space="0" w:color="auto"/>
                                    <w:left w:val="none" w:sz="0" w:space="0" w:color="auto"/>
                                    <w:bottom w:val="none" w:sz="0" w:space="0" w:color="auto"/>
                                    <w:right w:val="none" w:sz="0" w:space="0" w:color="auto"/>
                                  </w:divBdr>
                                  <w:divsChild>
                                    <w:div w:id="341903412">
                                      <w:marLeft w:val="0"/>
                                      <w:marRight w:val="0"/>
                                      <w:marTop w:val="0"/>
                                      <w:marBottom w:val="0"/>
                                      <w:divBdr>
                                        <w:top w:val="none" w:sz="0" w:space="0" w:color="auto"/>
                                        <w:left w:val="none" w:sz="0" w:space="0" w:color="auto"/>
                                        <w:bottom w:val="none" w:sz="0" w:space="0" w:color="auto"/>
                                        <w:right w:val="none" w:sz="0" w:space="0" w:color="auto"/>
                                      </w:divBdr>
                                      <w:divsChild>
                                        <w:div w:id="1058435257">
                                          <w:marLeft w:val="0"/>
                                          <w:marRight w:val="0"/>
                                          <w:marTop w:val="0"/>
                                          <w:marBottom w:val="0"/>
                                          <w:divBdr>
                                            <w:top w:val="none" w:sz="0" w:space="0" w:color="auto"/>
                                            <w:left w:val="none" w:sz="0" w:space="0" w:color="auto"/>
                                            <w:bottom w:val="none" w:sz="0" w:space="0" w:color="auto"/>
                                            <w:right w:val="none" w:sz="0" w:space="0" w:color="auto"/>
                                          </w:divBdr>
                                        </w:div>
                                      </w:divsChild>
                                    </w:div>
                                    <w:div w:id="477037912">
                                      <w:marLeft w:val="0"/>
                                      <w:marRight w:val="0"/>
                                      <w:marTop w:val="0"/>
                                      <w:marBottom w:val="0"/>
                                      <w:divBdr>
                                        <w:top w:val="none" w:sz="0" w:space="0" w:color="auto"/>
                                        <w:left w:val="none" w:sz="0" w:space="0" w:color="auto"/>
                                        <w:bottom w:val="none" w:sz="0" w:space="0" w:color="auto"/>
                                        <w:right w:val="none" w:sz="0" w:space="0" w:color="auto"/>
                                      </w:divBdr>
                                      <w:divsChild>
                                        <w:div w:id="1062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33747">
                              <w:marLeft w:val="0"/>
                              <w:marRight w:val="0"/>
                              <w:marTop w:val="0"/>
                              <w:marBottom w:val="0"/>
                              <w:divBdr>
                                <w:top w:val="none" w:sz="0" w:space="0" w:color="auto"/>
                                <w:left w:val="none" w:sz="0" w:space="0" w:color="auto"/>
                                <w:bottom w:val="none" w:sz="0" w:space="0" w:color="auto"/>
                                <w:right w:val="none" w:sz="0" w:space="0" w:color="auto"/>
                              </w:divBdr>
                              <w:divsChild>
                                <w:div w:id="573930462">
                                  <w:marLeft w:val="0"/>
                                  <w:marRight w:val="0"/>
                                  <w:marTop w:val="0"/>
                                  <w:marBottom w:val="0"/>
                                  <w:divBdr>
                                    <w:top w:val="none" w:sz="0" w:space="0" w:color="auto"/>
                                    <w:left w:val="none" w:sz="0" w:space="0" w:color="auto"/>
                                    <w:bottom w:val="none" w:sz="0" w:space="0" w:color="auto"/>
                                    <w:right w:val="none" w:sz="0" w:space="0" w:color="auto"/>
                                  </w:divBdr>
                                  <w:divsChild>
                                    <w:div w:id="202443881">
                                      <w:marLeft w:val="0"/>
                                      <w:marRight w:val="0"/>
                                      <w:marTop w:val="0"/>
                                      <w:marBottom w:val="0"/>
                                      <w:divBdr>
                                        <w:top w:val="none" w:sz="0" w:space="0" w:color="auto"/>
                                        <w:left w:val="none" w:sz="0" w:space="0" w:color="auto"/>
                                        <w:bottom w:val="none" w:sz="0" w:space="0" w:color="auto"/>
                                        <w:right w:val="none" w:sz="0" w:space="0" w:color="auto"/>
                                      </w:divBdr>
                                    </w:div>
                                  </w:divsChild>
                                </w:div>
                                <w:div w:id="485246550">
                                  <w:marLeft w:val="0"/>
                                  <w:marRight w:val="0"/>
                                  <w:marTop w:val="0"/>
                                  <w:marBottom w:val="0"/>
                                  <w:divBdr>
                                    <w:top w:val="none" w:sz="0" w:space="0" w:color="auto"/>
                                    <w:left w:val="none" w:sz="0" w:space="0" w:color="auto"/>
                                    <w:bottom w:val="none" w:sz="0" w:space="0" w:color="auto"/>
                                    <w:right w:val="none" w:sz="0" w:space="0" w:color="auto"/>
                                  </w:divBdr>
                                  <w:divsChild>
                                    <w:div w:id="2127919096">
                                      <w:marLeft w:val="0"/>
                                      <w:marRight w:val="0"/>
                                      <w:marTop w:val="0"/>
                                      <w:marBottom w:val="0"/>
                                      <w:divBdr>
                                        <w:top w:val="none" w:sz="0" w:space="0" w:color="auto"/>
                                        <w:left w:val="none" w:sz="0" w:space="0" w:color="auto"/>
                                        <w:bottom w:val="none" w:sz="0" w:space="0" w:color="auto"/>
                                        <w:right w:val="none" w:sz="0" w:space="0" w:color="auto"/>
                                      </w:divBdr>
                                    </w:div>
                                  </w:divsChild>
                                </w:div>
                                <w:div w:id="2060585617">
                                  <w:marLeft w:val="0"/>
                                  <w:marRight w:val="0"/>
                                  <w:marTop w:val="0"/>
                                  <w:marBottom w:val="0"/>
                                  <w:divBdr>
                                    <w:top w:val="none" w:sz="0" w:space="0" w:color="auto"/>
                                    <w:left w:val="none" w:sz="0" w:space="0" w:color="auto"/>
                                    <w:bottom w:val="none" w:sz="0" w:space="0" w:color="auto"/>
                                    <w:right w:val="none" w:sz="0" w:space="0" w:color="auto"/>
                                  </w:divBdr>
                                  <w:divsChild>
                                    <w:div w:id="688406572">
                                      <w:marLeft w:val="0"/>
                                      <w:marRight w:val="0"/>
                                      <w:marTop w:val="0"/>
                                      <w:marBottom w:val="0"/>
                                      <w:divBdr>
                                        <w:top w:val="none" w:sz="0" w:space="0" w:color="auto"/>
                                        <w:left w:val="none" w:sz="0" w:space="0" w:color="auto"/>
                                        <w:bottom w:val="none" w:sz="0" w:space="0" w:color="auto"/>
                                        <w:right w:val="none" w:sz="0" w:space="0" w:color="auto"/>
                                      </w:divBdr>
                                    </w:div>
                                  </w:divsChild>
                                </w:div>
                                <w:div w:id="1299191045">
                                  <w:marLeft w:val="0"/>
                                  <w:marRight w:val="0"/>
                                  <w:marTop w:val="0"/>
                                  <w:marBottom w:val="0"/>
                                  <w:divBdr>
                                    <w:top w:val="none" w:sz="0" w:space="0" w:color="auto"/>
                                    <w:left w:val="none" w:sz="0" w:space="0" w:color="auto"/>
                                    <w:bottom w:val="none" w:sz="0" w:space="0" w:color="auto"/>
                                    <w:right w:val="none" w:sz="0" w:space="0" w:color="auto"/>
                                  </w:divBdr>
                                </w:div>
                                <w:div w:id="1312518505">
                                  <w:marLeft w:val="0"/>
                                  <w:marRight w:val="0"/>
                                  <w:marTop w:val="0"/>
                                  <w:marBottom w:val="0"/>
                                  <w:divBdr>
                                    <w:top w:val="none" w:sz="0" w:space="0" w:color="auto"/>
                                    <w:left w:val="none" w:sz="0" w:space="0" w:color="auto"/>
                                    <w:bottom w:val="none" w:sz="0" w:space="0" w:color="auto"/>
                                    <w:right w:val="none" w:sz="0" w:space="0" w:color="auto"/>
                                  </w:divBdr>
                                  <w:divsChild>
                                    <w:div w:id="1967348514">
                                      <w:marLeft w:val="0"/>
                                      <w:marRight w:val="0"/>
                                      <w:marTop w:val="0"/>
                                      <w:marBottom w:val="0"/>
                                      <w:divBdr>
                                        <w:top w:val="none" w:sz="0" w:space="0" w:color="auto"/>
                                        <w:left w:val="none" w:sz="0" w:space="0" w:color="auto"/>
                                        <w:bottom w:val="none" w:sz="0" w:space="0" w:color="auto"/>
                                        <w:right w:val="none" w:sz="0" w:space="0" w:color="auto"/>
                                      </w:divBdr>
                                    </w:div>
                                  </w:divsChild>
                                </w:div>
                                <w:div w:id="19917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menzar-a-trabajar-con-r-y-la-interfaz-de-rstudio.html" TargetMode="External"/><Relationship Id="rId18" Type="http://schemas.openxmlformats.org/officeDocument/2006/relationships/hyperlink" Target="objetos-en-r.html" TargetMode="External"/><Relationship Id="rId26" Type="http://schemas.openxmlformats.org/officeDocument/2006/relationships/hyperlink" Target="an&#225;lisis-de-datos-de-vigilancia-usando-r.html" TargetMode="External"/><Relationship Id="rId39" Type="http://schemas.openxmlformats.org/officeDocument/2006/relationships/hyperlink" Target="footnotes-and-citations.html" TargetMode="External"/><Relationship Id="rId21" Type="http://schemas.openxmlformats.org/officeDocument/2006/relationships/hyperlink" Target="objetos-en-r.html" TargetMode="External"/><Relationship Id="rId34" Type="http://schemas.openxmlformats.org/officeDocument/2006/relationships/hyperlink" Target="blocks.html" TargetMode="External"/><Relationship Id="rId42" Type="http://schemas.openxmlformats.org/officeDocument/2006/relationships/hyperlink" Target="https://cran.r-project.org/" TargetMode="External"/><Relationship Id="rId47" Type="http://schemas.microsoft.com/office/2016/09/relationships/commentsIds" Target="commentsIds.xml"/><Relationship Id="rId50" Type="http://schemas.openxmlformats.org/officeDocument/2006/relationships/hyperlink" Target="https://posit.co/download/rstudio-desktop/" TargetMode="External"/><Relationship Id="rId55" Type="http://schemas.openxmlformats.org/officeDocument/2006/relationships/image" Target="file:///C:\Users\Sdepaula\Downloads\_book%20R%20studio\_book\imagenes\01interfazrstudio.png" TargetMode="External"/><Relationship Id="rId7" Type="http://schemas.openxmlformats.org/officeDocument/2006/relationships/hyperlink" Target="index.html" TargetMode="External"/><Relationship Id="rId2" Type="http://schemas.openxmlformats.org/officeDocument/2006/relationships/styles" Target="styles.xml"/><Relationship Id="rId16" Type="http://schemas.openxmlformats.org/officeDocument/2006/relationships/hyperlink" Target="operadores-en-r.html" TargetMode="External"/><Relationship Id="rId29" Type="http://schemas.openxmlformats.org/officeDocument/2006/relationships/hyperlink" Target="an&#225;lisis-de-datos-de-vigilancia-usando-r.html" TargetMode="External"/><Relationship Id="rId11" Type="http://schemas.openxmlformats.org/officeDocument/2006/relationships/hyperlink" Target="preparaci&#243;n-del-ambiente-de-trabajo.html" TargetMode="External"/><Relationship Id="rId24" Type="http://schemas.openxmlformats.org/officeDocument/2006/relationships/hyperlink" Target="transici&#243;n-desde-excel-a-r.html" TargetMode="External"/><Relationship Id="rId32" Type="http://schemas.openxmlformats.org/officeDocument/2006/relationships/hyperlink" Target="preparaci&#243;n-de-reporte-integraci&#243;n-de-las-salidas-en-un-documento.html" TargetMode="External"/><Relationship Id="rId37" Type="http://schemas.openxmlformats.org/officeDocument/2006/relationships/hyperlink" Target="footnotes-and-citations.html" TargetMode="External"/><Relationship Id="rId40" Type="http://schemas.openxmlformats.org/officeDocument/2006/relationships/hyperlink" Target="https://github.com/rstudio/bookdown" TargetMode="External"/><Relationship Id="rId45" Type="http://schemas.openxmlformats.org/officeDocument/2006/relationships/comments" Target="comments.xml"/><Relationship Id="rId53" Type="http://schemas.openxmlformats.org/officeDocument/2006/relationships/hyperlink" Target="https://cran.r-project.org/bin/windows/Rtools/" TargetMode="External"/><Relationship Id="rId58" Type="http://schemas.openxmlformats.org/officeDocument/2006/relationships/image" Target="file:///C:\Users\Sdepaula\Downloads\_book%20R%20studio\_book\imagenes\01pacman.png" TargetMode="External"/><Relationship Id="rId5" Type="http://schemas.openxmlformats.org/officeDocument/2006/relationships/hyperlink" Target="index.html" TargetMode="External"/><Relationship Id="rId61" Type="http://schemas.openxmlformats.org/officeDocument/2006/relationships/theme" Target="theme/theme1.xml"/><Relationship Id="rId19" Type="http://schemas.openxmlformats.org/officeDocument/2006/relationships/hyperlink" Target="objetos-en-r.html" TargetMode="External"/><Relationship Id="rId14" Type="http://schemas.openxmlformats.org/officeDocument/2006/relationships/hyperlink" Target="comenzar-a-trabajar-con-r-y-la-interfaz-de-rstudio.html" TargetMode="External"/><Relationship Id="rId22" Type="http://schemas.openxmlformats.org/officeDocument/2006/relationships/hyperlink" Target="objetos-en-r.html" TargetMode="External"/><Relationship Id="rId27" Type="http://schemas.openxmlformats.org/officeDocument/2006/relationships/hyperlink" Target="an&#225;lisis-de-datos-de-vigilancia-usando-r.html" TargetMode="External"/><Relationship Id="rId30" Type="http://schemas.openxmlformats.org/officeDocument/2006/relationships/hyperlink" Target="an&#225;lisis-de-datos-de-vigilancia-usando-r.html" TargetMode="External"/><Relationship Id="rId35" Type="http://schemas.openxmlformats.org/officeDocument/2006/relationships/hyperlink" Target="blocks.html" TargetMode="External"/><Relationship Id="rId43" Type="http://schemas.openxmlformats.org/officeDocument/2006/relationships/image" Target="file:///C:\Users\Sdepaula\Downloads\_book%20R%20studio\_book\imagenes\01rwebpage.png" TargetMode="External"/><Relationship Id="rId48" Type="http://schemas.microsoft.com/office/2018/08/relationships/commentsExtensible" Target="commentsExtensible.xml"/><Relationship Id="rId56" Type="http://schemas.openxmlformats.org/officeDocument/2006/relationships/image" Target="file:///C:\Users\Sdepaula\Downloads\_book%20R%20studio\_book\imagenes\01menurstudio.png" TargetMode="External"/><Relationship Id="rId8" Type="http://schemas.openxmlformats.org/officeDocument/2006/relationships/hyperlink" Target="preparaci&#243;n-del-ambiente-de-trabajo.html" TargetMode="External"/><Relationship Id="rId51"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comenzar-a-trabajar-con-r-y-la-interfaz-de-rstudio.html" TargetMode="External"/><Relationship Id="rId17" Type="http://schemas.openxmlformats.org/officeDocument/2006/relationships/hyperlink" Target="operadores-en-r.html" TargetMode="External"/><Relationship Id="rId25" Type="http://schemas.openxmlformats.org/officeDocument/2006/relationships/hyperlink" Target="transici&#243;n-desde-excel-a-r.html" TargetMode="External"/><Relationship Id="rId33" Type="http://schemas.openxmlformats.org/officeDocument/2006/relationships/hyperlink" Target="blocks.html" TargetMode="External"/><Relationship Id="rId38" Type="http://schemas.openxmlformats.org/officeDocument/2006/relationships/hyperlink" Target="footnotes-and-citations.html" TargetMode="External"/><Relationship Id="rId46" Type="http://schemas.microsoft.com/office/2011/relationships/commentsExtended" Target="commentsExtended.xml"/><Relationship Id="rId59" Type="http://schemas.openxmlformats.org/officeDocument/2006/relationships/fontTable" Target="fontTable.xml"/><Relationship Id="rId20" Type="http://schemas.openxmlformats.org/officeDocument/2006/relationships/hyperlink" Target="objetos-en-r.html" TargetMode="External"/><Relationship Id="rId41" Type="http://schemas.openxmlformats.org/officeDocument/2006/relationships/hyperlink" Target="." TargetMode="External"/><Relationship Id="rId54" Type="http://schemas.openxmlformats.org/officeDocument/2006/relationships/image" Target="file:///C:\Users\Sdepaula\Downloads\_book%20R%20studio\_book\imagenes\01rtools.png" TargetMode="External"/><Relationship Id="rId1" Type="http://schemas.openxmlformats.org/officeDocument/2006/relationships/numbering" Target="numbering.xml"/><Relationship Id="rId6" Type="http://schemas.openxmlformats.org/officeDocument/2006/relationships/hyperlink" Target="index.html" TargetMode="External"/><Relationship Id="rId15" Type="http://schemas.openxmlformats.org/officeDocument/2006/relationships/hyperlink" Target="comenzar-a-trabajar-con-r-y-la-interfaz-de-rstudio.html" TargetMode="External"/><Relationship Id="rId23" Type="http://schemas.openxmlformats.org/officeDocument/2006/relationships/hyperlink" Target="objetos-en-r.html" TargetMode="External"/><Relationship Id="rId28" Type="http://schemas.openxmlformats.org/officeDocument/2006/relationships/hyperlink" Target="an&#225;lisis-de-datos-de-vigilancia-usando-r.html" TargetMode="External"/><Relationship Id="rId36" Type="http://schemas.openxmlformats.org/officeDocument/2006/relationships/hyperlink" Target="blocks.html" TargetMode="External"/><Relationship Id="rId49" Type="http://schemas.openxmlformats.org/officeDocument/2006/relationships/hyperlink" Target="https://posit.co/" TargetMode="External"/><Relationship Id="rId57" Type="http://schemas.openxmlformats.org/officeDocument/2006/relationships/image" Target="file:///C:\Users\Sdepaula\Downloads\_book%20R%20studio\_book\imagenes\01packages2.png" TargetMode="External"/><Relationship Id="rId10" Type="http://schemas.openxmlformats.org/officeDocument/2006/relationships/hyperlink" Target="preparaci&#243;n-del-ambiente-de-trabajo.html" TargetMode="External"/><Relationship Id="rId31" Type="http://schemas.openxmlformats.org/officeDocument/2006/relationships/hyperlink" Target="an&#225;lisis-de-datos-de-vigilancia-usando-r.html" TargetMode="External"/><Relationship Id="rId44" Type="http://schemas.openxmlformats.org/officeDocument/2006/relationships/image" Target="file:///C:\Users\Sdepaula\Downloads\_book%20R%20studio\_book\imagenes\01consolar.png" TargetMode="External"/><Relationship Id="rId52" Type="http://schemas.openxmlformats.org/officeDocument/2006/relationships/image" Target="file:///C:\Users\Sdepaula\Downloads\_book%20R%20studio\_book\imagenes\01conorstudio.png" TargetMode="External"/><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preparaci&#243;n-del-ambiente-de-trabaj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2356</Words>
  <Characters>12961</Characters>
  <Application>Microsoft Office Word</Application>
  <DocSecurity>0</DocSecurity>
  <Lines>108</Lines>
  <Paragraphs>30</Paragraphs>
  <ScaleCrop>false</ScaleCrop>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2 Preparación del ambiente de trabajo | Introducción a R para curso de Epidemiología de Campo de nivel básico e intermedio</dc:title>
  <dc:subject/>
  <dc:creator>Direccion De Epidemiologia</dc:creator>
  <cp:keywords/>
  <dc:description/>
  <cp:lastModifiedBy>Direccion De Epidemiologia</cp:lastModifiedBy>
  <cp:revision>2</cp:revision>
  <dcterms:created xsi:type="dcterms:W3CDTF">2024-01-04T15:44:00Z</dcterms:created>
  <dcterms:modified xsi:type="dcterms:W3CDTF">2024-01-04T15:44:00Z</dcterms:modified>
</cp:coreProperties>
</file>